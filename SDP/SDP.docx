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CDBAD" w14:textId="77777777" w:rsidR="00E57BFE" w:rsidRDefault="00E57BFE"/>
    <w:p w14:paraId="30A44C52" w14:textId="77777777" w:rsidR="00E57BFE" w:rsidRDefault="00E57BFE"/>
    <w:p w14:paraId="2A10C2C7" w14:textId="77777777" w:rsidR="00E57BFE" w:rsidRDefault="00E57BFE"/>
    <w:p w14:paraId="600D0FBA" w14:textId="77777777" w:rsidR="00E57BFE" w:rsidRDefault="00E57BFE"/>
    <w:p w14:paraId="70213EB0" w14:textId="77777777" w:rsidR="00E57BFE" w:rsidRDefault="00E57BFE"/>
    <w:p w14:paraId="466EEA43" w14:textId="77777777" w:rsidR="00E57BFE" w:rsidRDefault="00E57BFE"/>
    <w:p w14:paraId="281DDDCA" w14:textId="77777777" w:rsidR="00E57BFE" w:rsidRDefault="00E57BFE"/>
    <w:p w14:paraId="1CD252DF" w14:textId="77777777" w:rsidR="00E57BFE" w:rsidRDefault="00E57BFE" w:rsidP="00E57BFE">
      <w:pPr>
        <w:jc w:val="center"/>
        <w:rPr>
          <w:sz w:val="56"/>
          <w:szCs w:val="56"/>
        </w:rPr>
      </w:pPr>
      <w:r>
        <w:rPr>
          <w:sz w:val="56"/>
          <w:szCs w:val="56"/>
        </w:rPr>
        <w:t>Medical Group</w:t>
      </w:r>
    </w:p>
    <w:p w14:paraId="4BC1E93D" w14:textId="77777777" w:rsidR="00E57BFE" w:rsidRDefault="00E57BFE" w:rsidP="00E57BFE">
      <w:pPr>
        <w:jc w:val="center"/>
        <w:rPr>
          <w:b/>
          <w:sz w:val="28"/>
          <w:szCs w:val="28"/>
        </w:rPr>
      </w:pPr>
      <w:r w:rsidRPr="00E57BFE">
        <w:rPr>
          <w:sz w:val="28"/>
          <w:szCs w:val="28"/>
        </w:rPr>
        <w:t>Software Development Plan</w:t>
      </w:r>
    </w:p>
    <w:p w14:paraId="691D93C9" w14:textId="77777777" w:rsidR="00E57BFE" w:rsidRDefault="00E57BFE" w:rsidP="00E57BFE">
      <w:pPr>
        <w:jc w:val="center"/>
        <w:rPr>
          <w:b/>
          <w:sz w:val="28"/>
          <w:szCs w:val="28"/>
        </w:rPr>
      </w:pPr>
    </w:p>
    <w:p w14:paraId="2EBB82ED" w14:textId="77777777" w:rsidR="00E57BFE" w:rsidRDefault="00E57BFE" w:rsidP="00E57BFE"/>
    <w:p w14:paraId="6A9A9011" w14:textId="77777777" w:rsidR="00E57BFE" w:rsidRDefault="00E57BFE" w:rsidP="00E57BFE"/>
    <w:p w14:paraId="1C18696B" w14:textId="77777777" w:rsidR="0014067E" w:rsidRDefault="0014067E" w:rsidP="00E57BFE"/>
    <w:p w14:paraId="6F90F773" w14:textId="77777777" w:rsidR="0014067E" w:rsidRDefault="0014067E" w:rsidP="00E57BFE"/>
    <w:p w14:paraId="2771DEDB" w14:textId="77777777" w:rsidR="0014067E" w:rsidRDefault="0014067E" w:rsidP="00E57BFE"/>
    <w:p w14:paraId="567F3692" w14:textId="77777777" w:rsidR="0014067E" w:rsidRDefault="0014067E" w:rsidP="00E57BFE"/>
    <w:p w14:paraId="695D7606" w14:textId="77777777" w:rsidR="0014067E" w:rsidRDefault="0014067E" w:rsidP="00E57BFE"/>
    <w:p w14:paraId="4695D170" w14:textId="77777777" w:rsidR="00E57BFE" w:rsidRDefault="00E57BFE" w:rsidP="00E57BFE"/>
    <w:p w14:paraId="7C9099CA" w14:textId="77777777" w:rsidR="00E57BFE" w:rsidRDefault="00E57BFE" w:rsidP="00E57BFE"/>
    <w:p w14:paraId="5268CDFF" w14:textId="77777777" w:rsidR="00E57BFE" w:rsidRDefault="00E57BFE" w:rsidP="00E57BFE"/>
    <w:p w14:paraId="19B393F8" w14:textId="77777777" w:rsidR="00E57BFE" w:rsidRDefault="00E57BFE" w:rsidP="00E57BFE">
      <w:r>
        <w:t>James J. Duggan IV</w:t>
      </w:r>
      <w:r w:rsidRPr="00FA168E">
        <w:t xml:space="preserve"> </w:t>
      </w:r>
    </w:p>
    <w:p w14:paraId="19404CE4" w14:textId="77777777" w:rsidR="00E57BFE" w:rsidRDefault="00E57BFE" w:rsidP="00E57BFE">
      <w:r>
        <w:t>Glen L. Riden</w:t>
      </w:r>
      <w:r w:rsidRPr="00FA168E">
        <w:t xml:space="preserve"> </w:t>
      </w:r>
    </w:p>
    <w:p w14:paraId="52D2785B" w14:textId="77777777" w:rsidR="00E57BFE" w:rsidRDefault="00E57BFE" w:rsidP="00E57BFE">
      <w:r>
        <w:t xml:space="preserve">Whit J. </w:t>
      </w:r>
      <w:proofErr w:type="spellStart"/>
      <w:r>
        <w:t>Sisulak</w:t>
      </w:r>
      <w:proofErr w:type="spellEnd"/>
    </w:p>
    <w:p w14:paraId="6F60175E" w14:textId="77777777" w:rsidR="00B70F89" w:rsidRPr="00E57BFE" w:rsidRDefault="00E57BFE" w:rsidP="00E57BFE">
      <w:r>
        <w:t>Timothy R. Wilkins</w:t>
      </w:r>
      <w:r w:rsidR="00B70F89" w:rsidRPr="00E57BFE">
        <w:rPr>
          <w:b/>
          <w:sz w:val="28"/>
          <w:szCs w:val="28"/>
        </w:rPr>
        <w:br w:type="page"/>
      </w:r>
    </w:p>
    <w:p w14:paraId="546D68F5" w14:textId="77777777" w:rsidR="00B70F89" w:rsidRPr="00E57BFE" w:rsidRDefault="005B05CA" w:rsidP="005B05CA">
      <w:pPr>
        <w:jc w:val="center"/>
        <w:rPr>
          <w:b/>
          <w:sz w:val="28"/>
          <w:szCs w:val="28"/>
        </w:rPr>
      </w:pPr>
      <w:r w:rsidRPr="00E57BFE">
        <w:rPr>
          <w:b/>
          <w:sz w:val="28"/>
          <w:szCs w:val="28"/>
        </w:rPr>
        <w:lastRenderedPageBreak/>
        <w:t>Revision History</w:t>
      </w:r>
    </w:p>
    <w:tbl>
      <w:tblPr>
        <w:tblStyle w:val="GridTable4-Accent3"/>
        <w:tblW w:w="0" w:type="auto"/>
        <w:tblLook w:val="04A0" w:firstRow="1" w:lastRow="0" w:firstColumn="1" w:lastColumn="0" w:noHBand="0" w:noVBand="1"/>
      </w:tblPr>
      <w:tblGrid>
        <w:gridCol w:w="4675"/>
        <w:gridCol w:w="4675"/>
      </w:tblGrid>
      <w:tr w:rsidR="005B05CA" w14:paraId="1EF0158B" w14:textId="77777777" w:rsidTr="005B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6069EE" w14:textId="77777777" w:rsidR="005B05CA" w:rsidRPr="005B05CA" w:rsidRDefault="005B05CA" w:rsidP="005B05CA">
            <w:pPr>
              <w:rPr>
                <w:i/>
              </w:rPr>
            </w:pPr>
            <w:r w:rsidRPr="005B05CA">
              <w:rPr>
                <w:i/>
              </w:rPr>
              <w:t>Version</w:t>
            </w:r>
          </w:p>
        </w:tc>
        <w:tc>
          <w:tcPr>
            <w:tcW w:w="4675" w:type="dxa"/>
          </w:tcPr>
          <w:p w14:paraId="01CC8AA9" w14:textId="77777777" w:rsidR="005B05CA" w:rsidRPr="005B05CA" w:rsidRDefault="005B05CA" w:rsidP="005B05CA">
            <w:pPr>
              <w:cnfStyle w:val="100000000000" w:firstRow="1" w:lastRow="0" w:firstColumn="0" w:lastColumn="0" w:oddVBand="0" w:evenVBand="0" w:oddHBand="0" w:evenHBand="0" w:firstRowFirstColumn="0" w:firstRowLastColumn="0" w:lastRowFirstColumn="0" w:lastRowLastColumn="0"/>
              <w:rPr>
                <w:i/>
              </w:rPr>
            </w:pPr>
            <w:r w:rsidRPr="005B05CA">
              <w:rPr>
                <w:i/>
              </w:rPr>
              <w:t>Author and Comments</w:t>
            </w:r>
          </w:p>
        </w:tc>
      </w:tr>
      <w:tr w:rsidR="005B05CA" w14:paraId="6522E416" w14:textId="77777777" w:rsidTr="005B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77260C" w14:textId="77777777" w:rsidR="005B05CA" w:rsidRDefault="005B05CA" w:rsidP="005B05CA">
            <w:r>
              <w:t>0.1</w:t>
            </w:r>
          </w:p>
        </w:tc>
        <w:tc>
          <w:tcPr>
            <w:tcW w:w="4675" w:type="dxa"/>
          </w:tcPr>
          <w:p w14:paraId="24FBA62D" w14:textId="77777777" w:rsidR="005B05CA" w:rsidRDefault="005B05CA" w:rsidP="005B05CA">
            <w:pPr>
              <w:cnfStyle w:val="000000100000" w:firstRow="0" w:lastRow="0" w:firstColumn="0" w:lastColumn="0" w:oddVBand="0" w:evenVBand="0" w:oddHBand="1" w:evenHBand="0" w:firstRowFirstColumn="0" w:firstRowLastColumn="0" w:lastRowFirstColumn="0" w:lastRowLastColumn="0"/>
            </w:pPr>
            <w:r>
              <w:t>Glen Riden – Initial Draft</w:t>
            </w:r>
          </w:p>
        </w:tc>
      </w:tr>
      <w:tr w:rsidR="005B05CA" w14:paraId="30E874DD" w14:textId="77777777" w:rsidTr="005B05CA">
        <w:tc>
          <w:tcPr>
            <w:cnfStyle w:val="001000000000" w:firstRow="0" w:lastRow="0" w:firstColumn="1" w:lastColumn="0" w:oddVBand="0" w:evenVBand="0" w:oddHBand="0" w:evenHBand="0" w:firstRowFirstColumn="0" w:firstRowLastColumn="0" w:lastRowFirstColumn="0" w:lastRowLastColumn="0"/>
            <w:tcW w:w="4675" w:type="dxa"/>
          </w:tcPr>
          <w:p w14:paraId="069514BC" w14:textId="77777777" w:rsidR="005B05CA" w:rsidRDefault="005B05CA" w:rsidP="005B05CA"/>
        </w:tc>
        <w:tc>
          <w:tcPr>
            <w:tcW w:w="4675" w:type="dxa"/>
          </w:tcPr>
          <w:p w14:paraId="204923A0" w14:textId="77777777" w:rsidR="005B05CA" w:rsidRDefault="005B05CA" w:rsidP="005B05CA">
            <w:pPr>
              <w:cnfStyle w:val="000000000000" w:firstRow="0" w:lastRow="0" w:firstColumn="0" w:lastColumn="0" w:oddVBand="0" w:evenVBand="0" w:oddHBand="0" w:evenHBand="0" w:firstRowFirstColumn="0" w:firstRowLastColumn="0" w:lastRowFirstColumn="0" w:lastRowLastColumn="0"/>
            </w:pPr>
          </w:p>
        </w:tc>
      </w:tr>
    </w:tbl>
    <w:p w14:paraId="60D7FD8D" w14:textId="77777777" w:rsidR="005B05CA" w:rsidRDefault="005B05CA" w:rsidP="005B05CA"/>
    <w:p w14:paraId="5926FE10" w14:textId="77777777" w:rsidR="00B70F89" w:rsidRDefault="00B70F89">
      <w:r>
        <w:br w:type="page"/>
      </w:r>
    </w:p>
    <w:sdt>
      <w:sdtPr>
        <w:rPr>
          <w:rFonts w:asciiTheme="minorHAnsi" w:eastAsiaTheme="minorHAnsi" w:hAnsiTheme="minorHAnsi" w:cstheme="minorBidi"/>
          <w:color w:val="auto"/>
          <w:sz w:val="22"/>
          <w:szCs w:val="22"/>
        </w:rPr>
        <w:id w:val="-114371883"/>
        <w:docPartObj>
          <w:docPartGallery w:val="Table of Contents"/>
          <w:docPartUnique/>
        </w:docPartObj>
      </w:sdtPr>
      <w:sdtEndPr>
        <w:rPr>
          <w:b/>
          <w:bCs/>
          <w:noProof/>
        </w:rPr>
      </w:sdtEndPr>
      <w:sdtContent>
        <w:p w14:paraId="47ED7E9C" w14:textId="77777777" w:rsidR="00E57BFE" w:rsidRDefault="00E57BFE">
          <w:pPr>
            <w:pStyle w:val="TOCHeading"/>
          </w:pPr>
          <w:r>
            <w:t>Contents</w:t>
          </w:r>
        </w:p>
        <w:p w14:paraId="366A5AD6" w14:textId="77777777" w:rsidR="00FC1333" w:rsidRDefault="00E57BF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2514533" w:history="1">
            <w:r w:rsidR="00FC1333" w:rsidRPr="009100D5">
              <w:rPr>
                <w:rStyle w:val="Hyperlink"/>
                <w:noProof/>
              </w:rPr>
              <w:t>1</w:t>
            </w:r>
            <w:r w:rsidR="00FC1333">
              <w:rPr>
                <w:rFonts w:eastAsiaTheme="minorEastAsia"/>
                <w:noProof/>
              </w:rPr>
              <w:tab/>
            </w:r>
            <w:r w:rsidR="00FC1333" w:rsidRPr="009100D5">
              <w:rPr>
                <w:rStyle w:val="Hyperlink"/>
                <w:noProof/>
              </w:rPr>
              <w:t>Scope</w:t>
            </w:r>
            <w:r w:rsidR="00FC1333">
              <w:rPr>
                <w:noProof/>
                <w:webHidden/>
              </w:rPr>
              <w:tab/>
            </w:r>
            <w:r w:rsidR="00FC1333">
              <w:rPr>
                <w:noProof/>
                <w:webHidden/>
              </w:rPr>
              <w:fldChar w:fldCharType="begin"/>
            </w:r>
            <w:r w:rsidR="00FC1333">
              <w:rPr>
                <w:noProof/>
                <w:webHidden/>
              </w:rPr>
              <w:instrText xml:space="preserve"> PAGEREF _Toc432514533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292B9DA8" w14:textId="77777777" w:rsidR="00FC1333" w:rsidRDefault="006F2DD7">
          <w:pPr>
            <w:pStyle w:val="TOC2"/>
            <w:tabs>
              <w:tab w:val="left" w:pos="880"/>
              <w:tab w:val="right" w:leader="dot" w:pos="9350"/>
            </w:tabs>
            <w:rPr>
              <w:rFonts w:eastAsiaTheme="minorEastAsia"/>
              <w:noProof/>
            </w:rPr>
          </w:pPr>
          <w:hyperlink w:anchor="_Toc432514534" w:history="1">
            <w:r w:rsidR="00FC1333" w:rsidRPr="009100D5">
              <w:rPr>
                <w:rStyle w:val="Hyperlink"/>
                <w:noProof/>
              </w:rPr>
              <w:t>1.1</w:t>
            </w:r>
            <w:r w:rsidR="00FC1333">
              <w:rPr>
                <w:rFonts w:eastAsiaTheme="minorEastAsia"/>
                <w:noProof/>
              </w:rPr>
              <w:tab/>
            </w:r>
            <w:r w:rsidR="00FC1333" w:rsidRPr="009100D5">
              <w:rPr>
                <w:rStyle w:val="Hyperlink"/>
                <w:noProof/>
              </w:rPr>
              <w:t>Identification</w:t>
            </w:r>
            <w:r w:rsidR="00FC1333">
              <w:rPr>
                <w:noProof/>
                <w:webHidden/>
              </w:rPr>
              <w:tab/>
            </w:r>
            <w:r w:rsidR="00FC1333">
              <w:rPr>
                <w:noProof/>
                <w:webHidden/>
              </w:rPr>
              <w:fldChar w:fldCharType="begin"/>
            </w:r>
            <w:r w:rsidR="00FC1333">
              <w:rPr>
                <w:noProof/>
                <w:webHidden/>
              </w:rPr>
              <w:instrText xml:space="preserve"> PAGEREF _Toc432514534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094C0EAD" w14:textId="77777777" w:rsidR="00FC1333" w:rsidRDefault="006F2DD7">
          <w:pPr>
            <w:pStyle w:val="TOC2"/>
            <w:tabs>
              <w:tab w:val="left" w:pos="880"/>
              <w:tab w:val="right" w:leader="dot" w:pos="9350"/>
            </w:tabs>
            <w:rPr>
              <w:rFonts w:eastAsiaTheme="minorEastAsia"/>
              <w:noProof/>
            </w:rPr>
          </w:pPr>
          <w:hyperlink w:anchor="_Toc432514535" w:history="1">
            <w:r w:rsidR="00FC1333" w:rsidRPr="009100D5">
              <w:rPr>
                <w:rStyle w:val="Hyperlink"/>
                <w:noProof/>
              </w:rPr>
              <w:t>1.2</w:t>
            </w:r>
            <w:r w:rsidR="00FC1333">
              <w:rPr>
                <w:rFonts w:eastAsiaTheme="minorEastAsia"/>
                <w:noProof/>
              </w:rPr>
              <w:tab/>
            </w:r>
            <w:r w:rsidR="00FC1333" w:rsidRPr="009100D5">
              <w:rPr>
                <w:rStyle w:val="Hyperlink"/>
                <w:noProof/>
              </w:rPr>
              <w:t>System Overview</w:t>
            </w:r>
            <w:r w:rsidR="00FC1333">
              <w:rPr>
                <w:noProof/>
                <w:webHidden/>
              </w:rPr>
              <w:tab/>
            </w:r>
            <w:r w:rsidR="00FC1333">
              <w:rPr>
                <w:noProof/>
                <w:webHidden/>
              </w:rPr>
              <w:fldChar w:fldCharType="begin"/>
            </w:r>
            <w:r w:rsidR="00FC1333">
              <w:rPr>
                <w:noProof/>
                <w:webHidden/>
              </w:rPr>
              <w:instrText xml:space="preserve"> PAGEREF _Toc432514535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45DBB1C1" w14:textId="77777777" w:rsidR="00FC1333" w:rsidRDefault="006F2DD7">
          <w:pPr>
            <w:pStyle w:val="TOC3"/>
            <w:tabs>
              <w:tab w:val="left" w:pos="1320"/>
              <w:tab w:val="right" w:leader="dot" w:pos="9350"/>
            </w:tabs>
            <w:rPr>
              <w:rFonts w:eastAsiaTheme="minorEastAsia"/>
              <w:noProof/>
            </w:rPr>
          </w:pPr>
          <w:hyperlink w:anchor="_Toc432514536" w:history="1">
            <w:r w:rsidR="00FC1333" w:rsidRPr="009100D5">
              <w:rPr>
                <w:rStyle w:val="Hyperlink"/>
                <w:noProof/>
              </w:rPr>
              <w:t>1.2.1</w:t>
            </w:r>
            <w:r w:rsidR="00FC1333">
              <w:rPr>
                <w:rFonts w:eastAsiaTheme="minorEastAsia"/>
                <w:noProof/>
              </w:rPr>
              <w:tab/>
            </w:r>
            <w:r w:rsidR="00FC1333" w:rsidRPr="009100D5">
              <w:rPr>
                <w:rStyle w:val="Hyperlink"/>
                <w:noProof/>
              </w:rPr>
              <w:t>Data Collection</w:t>
            </w:r>
            <w:r w:rsidR="00FC1333">
              <w:rPr>
                <w:noProof/>
                <w:webHidden/>
              </w:rPr>
              <w:tab/>
            </w:r>
            <w:r w:rsidR="00FC1333">
              <w:rPr>
                <w:noProof/>
                <w:webHidden/>
              </w:rPr>
              <w:fldChar w:fldCharType="begin"/>
            </w:r>
            <w:r w:rsidR="00FC1333">
              <w:rPr>
                <w:noProof/>
                <w:webHidden/>
              </w:rPr>
              <w:instrText xml:space="preserve"> PAGEREF _Toc432514536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183F07B7" w14:textId="77777777" w:rsidR="00FC1333" w:rsidRDefault="006F2DD7">
          <w:pPr>
            <w:pStyle w:val="TOC3"/>
            <w:tabs>
              <w:tab w:val="left" w:pos="1320"/>
              <w:tab w:val="right" w:leader="dot" w:pos="9350"/>
            </w:tabs>
            <w:rPr>
              <w:rFonts w:eastAsiaTheme="minorEastAsia"/>
              <w:noProof/>
            </w:rPr>
          </w:pPr>
          <w:hyperlink w:anchor="_Toc432514537" w:history="1">
            <w:r w:rsidR="00FC1333" w:rsidRPr="009100D5">
              <w:rPr>
                <w:rStyle w:val="Hyperlink"/>
                <w:noProof/>
              </w:rPr>
              <w:t>1.2.2</w:t>
            </w:r>
            <w:r w:rsidR="00FC1333">
              <w:rPr>
                <w:rFonts w:eastAsiaTheme="minorEastAsia"/>
                <w:noProof/>
              </w:rPr>
              <w:tab/>
            </w:r>
            <w:r w:rsidR="00FC1333" w:rsidRPr="009100D5">
              <w:rPr>
                <w:rStyle w:val="Hyperlink"/>
                <w:noProof/>
              </w:rPr>
              <w:t>Data Analysis</w:t>
            </w:r>
            <w:r w:rsidR="00FC1333">
              <w:rPr>
                <w:noProof/>
                <w:webHidden/>
              </w:rPr>
              <w:tab/>
            </w:r>
            <w:r w:rsidR="00FC1333">
              <w:rPr>
                <w:noProof/>
                <w:webHidden/>
              </w:rPr>
              <w:fldChar w:fldCharType="begin"/>
            </w:r>
            <w:r w:rsidR="00FC1333">
              <w:rPr>
                <w:noProof/>
                <w:webHidden/>
              </w:rPr>
              <w:instrText xml:space="preserve"> PAGEREF _Toc432514537 \h </w:instrText>
            </w:r>
            <w:r w:rsidR="00FC1333">
              <w:rPr>
                <w:noProof/>
                <w:webHidden/>
              </w:rPr>
            </w:r>
            <w:r w:rsidR="00FC1333">
              <w:rPr>
                <w:noProof/>
                <w:webHidden/>
              </w:rPr>
              <w:fldChar w:fldCharType="separate"/>
            </w:r>
            <w:r w:rsidR="00FC1333">
              <w:rPr>
                <w:noProof/>
                <w:webHidden/>
              </w:rPr>
              <w:t>8</w:t>
            </w:r>
            <w:r w:rsidR="00FC1333">
              <w:rPr>
                <w:noProof/>
                <w:webHidden/>
              </w:rPr>
              <w:fldChar w:fldCharType="end"/>
            </w:r>
          </w:hyperlink>
        </w:p>
        <w:p w14:paraId="4517BFB6" w14:textId="77777777" w:rsidR="00FC1333" w:rsidRDefault="006F2DD7">
          <w:pPr>
            <w:pStyle w:val="TOC2"/>
            <w:tabs>
              <w:tab w:val="left" w:pos="880"/>
              <w:tab w:val="right" w:leader="dot" w:pos="9350"/>
            </w:tabs>
            <w:rPr>
              <w:rFonts w:eastAsiaTheme="minorEastAsia"/>
              <w:noProof/>
            </w:rPr>
          </w:pPr>
          <w:hyperlink w:anchor="_Toc432514538" w:history="1">
            <w:r w:rsidR="00FC1333" w:rsidRPr="009100D5">
              <w:rPr>
                <w:rStyle w:val="Hyperlink"/>
                <w:noProof/>
              </w:rPr>
              <w:t>1.3</w:t>
            </w:r>
            <w:r w:rsidR="00FC1333">
              <w:rPr>
                <w:rFonts w:eastAsiaTheme="minorEastAsia"/>
                <w:noProof/>
              </w:rPr>
              <w:tab/>
            </w:r>
            <w:r w:rsidR="00FC1333" w:rsidRPr="009100D5">
              <w:rPr>
                <w:rStyle w:val="Hyperlink"/>
                <w:noProof/>
              </w:rPr>
              <w:t>Document Overview</w:t>
            </w:r>
            <w:r w:rsidR="00FC1333">
              <w:rPr>
                <w:noProof/>
                <w:webHidden/>
              </w:rPr>
              <w:tab/>
            </w:r>
            <w:r w:rsidR="00FC1333">
              <w:rPr>
                <w:noProof/>
                <w:webHidden/>
              </w:rPr>
              <w:fldChar w:fldCharType="begin"/>
            </w:r>
            <w:r w:rsidR="00FC1333">
              <w:rPr>
                <w:noProof/>
                <w:webHidden/>
              </w:rPr>
              <w:instrText xml:space="preserve"> PAGEREF _Toc432514538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3B2286DA" w14:textId="77777777" w:rsidR="00FC1333" w:rsidRDefault="006F2DD7">
          <w:pPr>
            <w:pStyle w:val="TOC2"/>
            <w:tabs>
              <w:tab w:val="left" w:pos="880"/>
              <w:tab w:val="right" w:leader="dot" w:pos="9350"/>
            </w:tabs>
            <w:rPr>
              <w:rFonts w:eastAsiaTheme="minorEastAsia"/>
              <w:noProof/>
            </w:rPr>
          </w:pPr>
          <w:hyperlink w:anchor="_Toc432514539" w:history="1">
            <w:r w:rsidR="00FC1333" w:rsidRPr="009100D5">
              <w:rPr>
                <w:rStyle w:val="Hyperlink"/>
                <w:noProof/>
              </w:rPr>
              <w:t>1.4</w:t>
            </w:r>
            <w:r w:rsidR="00FC1333">
              <w:rPr>
                <w:rFonts w:eastAsiaTheme="minorEastAsia"/>
                <w:noProof/>
              </w:rPr>
              <w:tab/>
            </w:r>
            <w:r w:rsidR="00FC1333" w:rsidRPr="009100D5">
              <w:rPr>
                <w:rStyle w:val="Hyperlink"/>
                <w:noProof/>
              </w:rPr>
              <w:t>Relationship to Other Plans</w:t>
            </w:r>
            <w:r w:rsidR="00FC1333">
              <w:rPr>
                <w:noProof/>
                <w:webHidden/>
              </w:rPr>
              <w:tab/>
            </w:r>
            <w:r w:rsidR="00FC1333">
              <w:rPr>
                <w:noProof/>
                <w:webHidden/>
              </w:rPr>
              <w:fldChar w:fldCharType="begin"/>
            </w:r>
            <w:r w:rsidR="00FC1333">
              <w:rPr>
                <w:noProof/>
                <w:webHidden/>
              </w:rPr>
              <w:instrText xml:space="preserve"> PAGEREF _Toc432514539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369C3BF4" w14:textId="77777777" w:rsidR="00FC1333" w:rsidRDefault="006F2DD7">
          <w:pPr>
            <w:pStyle w:val="TOC2"/>
            <w:tabs>
              <w:tab w:val="left" w:pos="880"/>
              <w:tab w:val="right" w:leader="dot" w:pos="9350"/>
            </w:tabs>
            <w:rPr>
              <w:rFonts w:eastAsiaTheme="minorEastAsia"/>
              <w:noProof/>
            </w:rPr>
          </w:pPr>
          <w:hyperlink w:anchor="_Toc432514540" w:history="1">
            <w:r w:rsidR="00FC1333" w:rsidRPr="009100D5">
              <w:rPr>
                <w:rStyle w:val="Hyperlink"/>
                <w:noProof/>
              </w:rPr>
              <w:t>1.5</w:t>
            </w:r>
            <w:r w:rsidR="00FC1333">
              <w:rPr>
                <w:rFonts w:eastAsiaTheme="minorEastAsia"/>
                <w:noProof/>
              </w:rPr>
              <w:tab/>
            </w:r>
            <w:r w:rsidR="00FC1333" w:rsidRPr="009100D5">
              <w:rPr>
                <w:rStyle w:val="Hyperlink"/>
                <w:noProof/>
              </w:rPr>
              <w:t>Glossary</w:t>
            </w:r>
            <w:r w:rsidR="00FC1333">
              <w:rPr>
                <w:noProof/>
                <w:webHidden/>
              </w:rPr>
              <w:tab/>
            </w:r>
            <w:r w:rsidR="00FC1333">
              <w:rPr>
                <w:noProof/>
                <w:webHidden/>
              </w:rPr>
              <w:fldChar w:fldCharType="begin"/>
            </w:r>
            <w:r w:rsidR="00FC1333">
              <w:rPr>
                <w:noProof/>
                <w:webHidden/>
              </w:rPr>
              <w:instrText xml:space="preserve"> PAGEREF _Toc432514540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22B4C28E" w14:textId="77777777" w:rsidR="00FC1333" w:rsidRDefault="006F2DD7">
          <w:pPr>
            <w:pStyle w:val="TOC1"/>
            <w:tabs>
              <w:tab w:val="left" w:pos="440"/>
              <w:tab w:val="right" w:leader="dot" w:pos="9350"/>
            </w:tabs>
            <w:rPr>
              <w:rFonts w:eastAsiaTheme="minorEastAsia"/>
              <w:noProof/>
            </w:rPr>
          </w:pPr>
          <w:hyperlink w:anchor="_Toc432514541" w:history="1">
            <w:r w:rsidR="00FC1333" w:rsidRPr="009100D5">
              <w:rPr>
                <w:rStyle w:val="Hyperlink"/>
                <w:noProof/>
              </w:rPr>
              <w:t>2</w:t>
            </w:r>
            <w:r w:rsidR="00FC1333">
              <w:rPr>
                <w:rFonts w:eastAsiaTheme="minorEastAsia"/>
                <w:noProof/>
              </w:rPr>
              <w:tab/>
            </w:r>
            <w:r w:rsidR="00FC1333" w:rsidRPr="009100D5">
              <w:rPr>
                <w:rStyle w:val="Hyperlink"/>
                <w:noProof/>
              </w:rPr>
              <w:t>Referenced Documents</w:t>
            </w:r>
            <w:r w:rsidR="00FC1333">
              <w:rPr>
                <w:noProof/>
                <w:webHidden/>
              </w:rPr>
              <w:tab/>
            </w:r>
            <w:r w:rsidR="00FC1333">
              <w:rPr>
                <w:noProof/>
                <w:webHidden/>
              </w:rPr>
              <w:fldChar w:fldCharType="begin"/>
            </w:r>
            <w:r w:rsidR="00FC1333">
              <w:rPr>
                <w:noProof/>
                <w:webHidden/>
              </w:rPr>
              <w:instrText xml:space="preserve"> PAGEREF _Toc432514541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0B987CEF" w14:textId="77777777" w:rsidR="00FC1333" w:rsidRDefault="006F2DD7">
          <w:pPr>
            <w:pStyle w:val="TOC1"/>
            <w:tabs>
              <w:tab w:val="left" w:pos="440"/>
              <w:tab w:val="right" w:leader="dot" w:pos="9350"/>
            </w:tabs>
            <w:rPr>
              <w:rFonts w:eastAsiaTheme="minorEastAsia"/>
              <w:noProof/>
            </w:rPr>
          </w:pPr>
          <w:hyperlink w:anchor="_Toc432514542" w:history="1">
            <w:r w:rsidR="00FC1333" w:rsidRPr="009100D5">
              <w:rPr>
                <w:rStyle w:val="Hyperlink"/>
                <w:noProof/>
              </w:rPr>
              <w:t>3</w:t>
            </w:r>
            <w:r w:rsidR="00FC1333">
              <w:rPr>
                <w:rFonts w:eastAsiaTheme="minorEastAsia"/>
                <w:noProof/>
              </w:rPr>
              <w:tab/>
            </w:r>
            <w:r w:rsidR="00FC1333" w:rsidRPr="009100D5">
              <w:rPr>
                <w:rStyle w:val="Hyperlink"/>
                <w:noProof/>
              </w:rPr>
              <w:t>Overview of Required Work</w:t>
            </w:r>
            <w:r w:rsidR="00FC1333">
              <w:rPr>
                <w:noProof/>
                <w:webHidden/>
              </w:rPr>
              <w:tab/>
            </w:r>
            <w:r w:rsidR="00FC1333">
              <w:rPr>
                <w:noProof/>
                <w:webHidden/>
              </w:rPr>
              <w:fldChar w:fldCharType="begin"/>
            </w:r>
            <w:r w:rsidR="00FC1333">
              <w:rPr>
                <w:noProof/>
                <w:webHidden/>
              </w:rPr>
              <w:instrText xml:space="preserve"> PAGEREF _Toc432514542 \h </w:instrText>
            </w:r>
            <w:r w:rsidR="00FC1333">
              <w:rPr>
                <w:noProof/>
                <w:webHidden/>
              </w:rPr>
            </w:r>
            <w:r w:rsidR="00FC1333">
              <w:rPr>
                <w:noProof/>
                <w:webHidden/>
              </w:rPr>
              <w:fldChar w:fldCharType="separate"/>
            </w:r>
            <w:r w:rsidR="00FC1333">
              <w:rPr>
                <w:noProof/>
                <w:webHidden/>
              </w:rPr>
              <w:t>9</w:t>
            </w:r>
            <w:r w:rsidR="00FC1333">
              <w:rPr>
                <w:noProof/>
                <w:webHidden/>
              </w:rPr>
              <w:fldChar w:fldCharType="end"/>
            </w:r>
          </w:hyperlink>
        </w:p>
        <w:p w14:paraId="73FD8AE7" w14:textId="77777777" w:rsidR="00FC1333" w:rsidRDefault="006F2DD7">
          <w:pPr>
            <w:pStyle w:val="TOC1"/>
            <w:tabs>
              <w:tab w:val="left" w:pos="440"/>
              <w:tab w:val="right" w:leader="dot" w:pos="9350"/>
            </w:tabs>
            <w:rPr>
              <w:rFonts w:eastAsiaTheme="minorEastAsia"/>
              <w:noProof/>
            </w:rPr>
          </w:pPr>
          <w:hyperlink w:anchor="_Toc432514543" w:history="1">
            <w:r w:rsidR="00FC1333" w:rsidRPr="009100D5">
              <w:rPr>
                <w:rStyle w:val="Hyperlink"/>
                <w:noProof/>
              </w:rPr>
              <w:t>4</w:t>
            </w:r>
            <w:r w:rsidR="00FC1333">
              <w:rPr>
                <w:rFonts w:eastAsiaTheme="minorEastAsia"/>
                <w:noProof/>
              </w:rPr>
              <w:tab/>
            </w:r>
            <w:r w:rsidR="00FC1333" w:rsidRPr="009100D5">
              <w:rPr>
                <w:rStyle w:val="Hyperlink"/>
                <w:noProof/>
              </w:rPr>
              <w:t>Plans for performing general software development activities</w:t>
            </w:r>
            <w:r w:rsidR="00FC1333">
              <w:rPr>
                <w:noProof/>
                <w:webHidden/>
              </w:rPr>
              <w:tab/>
            </w:r>
            <w:r w:rsidR="00FC1333">
              <w:rPr>
                <w:noProof/>
                <w:webHidden/>
              </w:rPr>
              <w:fldChar w:fldCharType="begin"/>
            </w:r>
            <w:r w:rsidR="00FC1333">
              <w:rPr>
                <w:noProof/>
                <w:webHidden/>
              </w:rPr>
              <w:instrText xml:space="preserve"> PAGEREF _Toc432514543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60C6B4F4" w14:textId="77777777" w:rsidR="00FC1333" w:rsidRDefault="006F2DD7">
          <w:pPr>
            <w:pStyle w:val="TOC2"/>
            <w:tabs>
              <w:tab w:val="left" w:pos="880"/>
              <w:tab w:val="right" w:leader="dot" w:pos="9350"/>
            </w:tabs>
            <w:rPr>
              <w:rFonts w:eastAsiaTheme="minorEastAsia"/>
              <w:noProof/>
            </w:rPr>
          </w:pPr>
          <w:hyperlink w:anchor="_Toc432514544" w:history="1">
            <w:r w:rsidR="00FC1333" w:rsidRPr="009100D5">
              <w:rPr>
                <w:rStyle w:val="Hyperlink"/>
                <w:noProof/>
              </w:rPr>
              <w:t>4.1</w:t>
            </w:r>
            <w:r w:rsidR="00FC1333">
              <w:rPr>
                <w:rFonts w:eastAsiaTheme="minorEastAsia"/>
                <w:noProof/>
              </w:rPr>
              <w:tab/>
            </w:r>
            <w:r w:rsidR="00FC1333" w:rsidRPr="009100D5">
              <w:rPr>
                <w:rStyle w:val="Hyperlink"/>
                <w:noProof/>
              </w:rPr>
              <w:t>Software development process</w:t>
            </w:r>
            <w:r w:rsidR="00FC1333">
              <w:rPr>
                <w:noProof/>
                <w:webHidden/>
              </w:rPr>
              <w:tab/>
            </w:r>
            <w:r w:rsidR="00FC1333">
              <w:rPr>
                <w:noProof/>
                <w:webHidden/>
              </w:rPr>
              <w:fldChar w:fldCharType="begin"/>
            </w:r>
            <w:r w:rsidR="00FC1333">
              <w:rPr>
                <w:noProof/>
                <w:webHidden/>
              </w:rPr>
              <w:instrText xml:space="preserve"> PAGEREF _Toc432514544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4218EA5A" w14:textId="77777777" w:rsidR="00FC1333" w:rsidRDefault="006F2DD7">
          <w:pPr>
            <w:pStyle w:val="TOC2"/>
            <w:tabs>
              <w:tab w:val="left" w:pos="880"/>
              <w:tab w:val="right" w:leader="dot" w:pos="9350"/>
            </w:tabs>
            <w:rPr>
              <w:rFonts w:eastAsiaTheme="minorEastAsia"/>
              <w:noProof/>
            </w:rPr>
          </w:pPr>
          <w:hyperlink w:anchor="_Toc432514545" w:history="1">
            <w:r w:rsidR="00FC1333" w:rsidRPr="009100D5">
              <w:rPr>
                <w:rStyle w:val="Hyperlink"/>
                <w:noProof/>
              </w:rPr>
              <w:t>4.2</w:t>
            </w:r>
            <w:r w:rsidR="00FC1333">
              <w:rPr>
                <w:rFonts w:eastAsiaTheme="minorEastAsia"/>
                <w:noProof/>
              </w:rPr>
              <w:tab/>
            </w:r>
            <w:r w:rsidR="00FC1333" w:rsidRPr="009100D5">
              <w:rPr>
                <w:rStyle w:val="Hyperlink"/>
                <w:noProof/>
              </w:rPr>
              <w:t>General plans for software development</w:t>
            </w:r>
            <w:r w:rsidR="00FC1333">
              <w:rPr>
                <w:noProof/>
                <w:webHidden/>
              </w:rPr>
              <w:tab/>
            </w:r>
            <w:r w:rsidR="00FC1333">
              <w:rPr>
                <w:noProof/>
                <w:webHidden/>
              </w:rPr>
              <w:fldChar w:fldCharType="begin"/>
            </w:r>
            <w:r w:rsidR="00FC1333">
              <w:rPr>
                <w:noProof/>
                <w:webHidden/>
              </w:rPr>
              <w:instrText xml:space="preserve"> PAGEREF _Toc432514545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50E3663F" w14:textId="77777777" w:rsidR="00FC1333" w:rsidRDefault="006F2DD7">
          <w:pPr>
            <w:pStyle w:val="TOC3"/>
            <w:tabs>
              <w:tab w:val="left" w:pos="1320"/>
              <w:tab w:val="right" w:leader="dot" w:pos="9350"/>
            </w:tabs>
            <w:rPr>
              <w:rFonts w:eastAsiaTheme="minorEastAsia"/>
              <w:noProof/>
            </w:rPr>
          </w:pPr>
          <w:hyperlink w:anchor="_Toc432514546" w:history="1">
            <w:r w:rsidR="00FC1333" w:rsidRPr="009100D5">
              <w:rPr>
                <w:rStyle w:val="Hyperlink"/>
                <w:noProof/>
              </w:rPr>
              <w:t>4.2.1</w:t>
            </w:r>
            <w:r w:rsidR="00FC1333">
              <w:rPr>
                <w:rFonts w:eastAsiaTheme="minorEastAsia"/>
                <w:noProof/>
              </w:rPr>
              <w:tab/>
            </w:r>
            <w:r w:rsidR="00FC1333" w:rsidRPr="009100D5">
              <w:rPr>
                <w:rStyle w:val="Hyperlink"/>
                <w:noProof/>
              </w:rPr>
              <w:t>Software development methods</w:t>
            </w:r>
            <w:r w:rsidR="00FC1333">
              <w:rPr>
                <w:noProof/>
                <w:webHidden/>
              </w:rPr>
              <w:tab/>
            </w:r>
            <w:r w:rsidR="00FC1333">
              <w:rPr>
                <w:noProof/>
                <w:webHidden/>
              </w:rPr>
              <w:fldChar w:fldCharType="begin"/>
            </w:r>
            <w:r w:rsidR="00FC1333">
              <w:rPr>
                <w:noProof/>
                <w:webHidden/>
              </w:rPr>
              <w:instrText xml:space="preserve"> PAGEREF _Toc432514546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3ED659C6" w14:textId="77777777" w:rsidR="00FC1333" w:rsidRDefault="006F2DD7">
          <w:pPr>
            <w:pStyle w:val="TOC3"/>
            <w:tabs>
              <w:tab w:val="left" w:pos="1320"/>
              <w:tab w:val="right" w:leader="dot" w:pos="9350"/>
            </w:tabs>
            <w:rPr>
              <w:rFonts w:eastAsiaTheme="minorEastAsia"/>
              <w:noProof/>
            </w:rPr>
          </w:pPr>
          <w:hyperlink w:anchor="_Toc432514547" w:history="1">
            <w:r w:rsidR="00FC1333" w:rsidRPr="009100D5">
              <w:rPr>
                <w:rStyle w:val="Hyperlink"/>
                <w:noProof/>
              </w:rPr>
              <w:t>4.2.2</w:t>
            </w:r>
            <w:r w:rsidR="00FC1333">
              <w:rPr>
                <w:rFonts w:eastAsiaTheme="minorEastAsia"/>
                <w:noProof/>
              </w:rPr>
              <w:tab/>
            </w:r>
            <w:r w:rsidR="00FC1333" w:rsidRPr="009100D5">
              <w:rPr>
                <w:rStyle w:val="Hyperlink"/>
                <w:noProof/>
              </w:rPr>
              <w:t>Standards and practices for software products</w:t>
            </w:r>
            <w:r w:rsidR="00FC1333">
              <w:rPr>
                <w:noProof/>
                <w:webHidden/>
              </w:rPr>
              <w:tab/>
            </w:r>
            <w:r w:rsidR="00FC1333">
              <w:rPr>
                <w:noProof/>
                <w:webHidden/>
              </w:rPr>
              <w:fldChar w:fldCharType="begin"/>
            </w:r>
            <w:r w:rsidR="00FC1333">
              <w:rPr>
                <w:noProof/>
                <w:webHidden/>
              </w:rPr>
              <w:instrText xml:space="preserve"> PAGEREF _Toc432514547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403EE76F" w14:textId="77777777" w:rsidR="00FC1333" w:rsidRDefault="006F2DD7">
          <w:pPr>
            <w:pStyle w:val="TOC3"/>
            <w:tabs>
              <w:tab w:val="left" w:pos="1320"/>
              <w:tab w:val="right" w:leader="dot" w:pos="9350"/>
            </w:tabs>
            <w:rPr>
              <w:rFonts w:eastAsiaTheme="minorEastAsia"/>
              <w:noProof/>
            </w:rPr>
          </w:pPr>
          <w:hyperlink w:anchor="_Toc432514548" w:history="1">
            <w:r w:rsidR="00FC1333" w:rsidRPr="009100D5">
              <w:rPr>
                <w:rStyle w:val="Hyperlink"/>
                <w:noProof/>
              </w:rPr>
              <w:t>4.2.3</w:t>
            </w:r>
            <w:r w:rsidR="00FC1333">
              <w:rPr>
                <w:rFonts w:eastAsiaTheme="minorEastAsia"/>
                <w:noProof/>
              </w:rPr>
              <w:tab/>
            </w:r>
            <w:r w:rsidR="00FC1333" w:rsidRPr="009100D5">
              <w:rPr>
                <w:rStyle w:val="Hyperlink"/>
                <w:noProof/>
              </w:rPr>
              <w:t>Traceability</w:t>
            </w:r>
            <w:r w:rsidR="00FC1333">
              <w:rPr>
                <w:noProof/>
                <w:webHidden/>
              </w:rPr>
              <w:tab/>
            </w:r>
            <w:r w:rsidR="00FC1333">
              <w:rPr>
                <w:noProof/>
                <w:webHidden/>
              </w:rPr>
              <w:fldChar w:fldCharType="begin"/>
            </w:r>
            <w:r w:rsidR="00FC1333">
              <w:rPr>
                <w:noProof/>
                <w:webHidden/>
              </w:rPr>
              <w:instrText xml:space="preserve"> PAGEREF _Toc432514548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48415362" w14:textId="77777777" w:rsidR="00FC1333" w:rsidRDefault="006F2DD7">
          <w:pPr>
            <w:pStyle w:val="TOC3"/>
            <w:tabs>
              <w:tab w:val="left" w:pos="1320"/>
              <w:tab w:val="right" w:leader="dot" w:pos="9350"/>
            </w:tabs>
            <w:rPr>
              <w:rFonts w:eastAsiaTheme="minorEastAsia"/>
              <w:noProof/>
            </w:rPr>
          </w:pPr>
          <w:hyperlink w:anchor="_Toc432514549" w:history="1">
            <w:r w:rsidR="00FC1333" w:rsidRPr="009100D5">
              <w:rPr>
                <w:rStyle w:val="Hyperlink"/>
                <w:noProof/>
              </w:rPr>
              <w:t>4.2.4</w:t>
            </w:r>
            <w:r w:rsidR="00FC1333">
              <w:rPr>
                <w:rFonts w:eastAsiaTheme="minorEastAsia"/>
                <w:noProof/>
              </w:rPr>
              <w:tab/>
            </w:r>
            <w:r w:rsidR="00FC1333" w:rsidRPr="009100D5">
              <w:rPr>
                <w:rStyle w:val="Hyperlink"/>
                <w:noProof/>
              </w:rPr>
              <w:t>Reusable software products</w:t>
            </w:r>
            <w:r w:rsidR="00FC1333">
              <w:rPr>
                <w:noProof/>
                <w:webHidden/>
              </w:rPr>
              <w:tab/>
            </w:r>
            <w:r w:rsidR="00FC1333">
              <w:rPr>
                <w:noProof/>
                <w:webHidden/>
              </w:rPr>
              <w:fldChar w:fldCharType="begin"/>
            </w:r>
            <w:r w:rsidR="00FC1333">
              <w:rPr>
                <w:noProof/>
                <w:webHidden/>
              </w:rPr>
              <w:instrText xml:space="preserve"> PAGEREF _Toc432514549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0D28AA13" w14:textId="77777777" w:rsidR="00FC1333" w:rsidRDefault="006F2DD7">
          <w:pPr>
            <w:pStyle w:val="TOC3"/>
            <w:tabs>
              <w:tab w:val="left" w:pos="1320"/>
              <w:tab w:val="right" w:leader="dot" w:pos="9350"/>
            </w:tabs>
            <w:rPr>
              <w:rFonts w:eastAsiaTheme="minorEastAsia"/>
              <w:noProof/>
            </w:rPr>
          </w:pPr>
          <w:hyperlink w:anchor="_Toc432514550" w:history="1">
            <w:r w:rsidR="00FC1333" w:rsidRPr="009100D5">
              <w:rPr>
                <w:rStyle w:val="Hyperlink"/>
                <w:noProof/>
              </w:rPr>
              <w:t>4.2.5</w:t>
            </w:r>
            <w:r w:rsidR="00FC1333">
              <w:rPr>
                <w:rFonts w:eastAsiaTheme="minorEastAsia"/>
                <w:noProof/>
              </w:rPr>
              <w:tab/>
            </w:r>
            <w:r w:rsidR="00FC1333" w:rsidRPr="009100D5">
              <w:rPr>
                <w:rStyle w:val="Hyperlink"/>
                <w:noProof/>
              </w:rPr>
              <w:t>Handling of critical requirements</w:t>
            </w:r>
            <w:r w:rsidR="00FC1333">
              <w:rPr>
                <w:noProof/>
                <w:webHidden/>
              </w:rPr>
              <w:tab/>
            </w:r>
            <w:r w:rsidR="00FC1333">
              <w:rPr>
                <w:noProof/>
                <w:webHidden/>
              </w:rPr>
              <w:fldChar w:fldCharType="begin"/>
            </w:r>
            <w:r w:rsidR="00FC1333">
              <w:rPr>
                <w:noProof/>
                <w:webHidden/>
              </w:rPr>
              <w:instrText xml:space="preserve"> PAGEREF _Toc432514550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6C115BB7" w14:textId="77777777" w:rsidR="00FC1333" w:rsidRDefault="006F2DD7">
          <w:pPr>
            <w:pStyle w:val="TOC3"/>
            <w:tabs>
              <w:tab w:val="left" w:pos="1320"/>
              <w:tab w:val="right" w:leader="dot" w:pos="9350"/>
            </w:tabs>
            <w:rPr>
              <w:rFonts w:eastAsiaTheme="minorEastAsia"/>
              <w:noProof/>
            </w:rPr>
          </w:pPr>
          <w:hyperlink w:anchor="_Toc432514551" w:history="1">
            <w:r w:rsidR="00FC1333" w:rsidRPr="009100D5">
              <w:rPr>
                <w:rStyle w:val="Hyperlink"/>
                <w:noProof/>
              </w:rPr>
              <w:t>4.2.6</w:t>
            </w:r>
            <w:r w:rsidR="00FC1333">
              <w:rPr>
                <w:rFonts w:eastAsiaTheme="minorEastAsia"/>
                <w:noProof/>
              </w:rPr>
              <w:tab/>
            </w:r>
            <w:r w:rsidR="00FC1333" w:rsidRPr="009100D5">
              <w:rPr>
                <w:rStyle w:val="Hyperlink"/>
                <w:noProof/>
              </w:rPr>
              <w:t>Computer hardware resource utilization</w:t>
            </w:r>
            <w:r w:rsidR="00FC1333">
              <w:rPr>
                <w:noProof/>
                <w:webHidden/>
              </w:rPr>
              <w:tab/>
            </w:r>
            <w:r w:rsidR="00FC1333">
              <w:rPr>
                <w:noProof/>
                <w:webHidden/>
              </w:rPr>
              <w:fldChar w:fldCharType="begin"/>
            </w:r>
            <w:r w:rsidR="00FC1333">
              <w:rPr>
                <w:noProof/>
                <w:webHidden/>
              </w:rPr>
              <w:instrText xml:space="preserve"> PAGEREF _Toc432514551 \h </w:instrText>
            </w:r>
            <w:r w:rsidR="00FC1333">
              <w:rPr>
                <w:noProof/>
                <w:webHidden/>
              </w:rPr>
            </w:r>
            <w:r w:rsidR="00FC1333">
              <w:rPr>
                <w:noProof/>
                <w:webHidden/>
              </w:rPr>
              <w:fldChar w:fldCharType="separate"/>
            </w:r>
            <w:r w:rsidR="00FC1333">
              <w:rPr>
                <w:noProof/>
                <w:webHidden/>
              </w:rPr>
              <w:t>10</w:t>
            </w:r>
            <w:r w:rsidR="00FC1333">
              <w:rPr>
                <w:noProof/>
                <w:webHidden/>
              </w:rPr>
              <w:fldChar w:fldCharType="end"/>
            </w:r>
          </w:hyperlink>
        </w:p>
        <w:p w14:paraId="70F859E3" w14:textId="77777777" w:rsidR="00FC1333" w:rsidRDefault="006F2DD7">
          <w:pPr>
            <w:pStyle w:val="TOC3"/>
            <w:tabs>
              <w:tab w:val="left" w:pos="1320"/>
              <w:tab w:val="right" w:leader="dot" w:pos="9350"/>
            </w:tabs>
            <w:rPr>
              <w:rFonts w:eastAsiaTheme="minorEastAsia"/>
              <w:noProof/>
            </w:rPr>
          </w:pPr>
          <w:hyperlink w:anchor="_Toc432514552" w:history="1">
            <w:r w:rsidR="00FC1333" w:rsidRPr="009100D5">
              <w:rPr>
                <w:rStyle w:val="Hyperlink"/>
                <w:noProof/>
              </w:rPr>
              <w:t>4.2.7</w:t>
            </w:r>
            <w:r w:rsidR="00FC1333">
              <w:rPr>
                <w:rFonts w:eastAsiaTheme="minorEastAsia"/>
                <w:noProof/>
              </w:rPr>
              <w:tab/>
            </w:r>
            <w:r w:rsidR="00FC1333" w:rsidRPr="009100D5">
              <w:rPr>
                <w:rStyle w:val="Hyperlink"/>
                <w:noProof/>
              </w:rPr>
              <w:t>Recording rationale</w:t>
            </w:r>
            <w:r w:rsidR="00FC1333">
              <w:rPr>
                <w:noProof/>
                <w:webHidden/>
              </w:rPr>
              <w:tab/>
            </w:r>
            <w:r w:rsidR="00FC1333">
              <w:rPr>
                <w:noProof/>
                <w:webHidden/>
              </w:rPr>
              <w:fldChar w:fldCharType="begin"/>
            </w:r>
            <w:r w:rsidR="00FC1333">
              <w:rPr>
                <w:noProof/>
                <w:webHidden/>
              </w:rPr>
              <w:instrText xml:space="preserve"> PAGEREF _Toc432514552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029D5493" w14:textId="77777777" w:rsidR="00FC1333" w:rsidRDefault="006F2DD7">
          <w:pPr>
            <w:pStyle w:val="TOC3"/>
            <w:tabs>
              <w:tab w:val="left" w:pos="1320"/>
              <w:tab w:val="right" w:leader="dot" w:pos="9350"/>
            </w:tabs>
            <w:rPr>
              <w:rFonts w:eastAsiaTheme="minorEastAsia"/>
              <w:noProof/>
            </w:rPr>
          </w:pPr>
          <w:hyperlink w:anchor="_Toc432514553" w:history="1">
            <w:r w:rsidR="00FC1333" w:rsidRPr="009100D5">
              <w:rPr>
                <w:rStyle w:val="Hyperlink"/>
                <w:noProof/>
              </w:rPr>
              <w:t>4.2.8</w:t>
            </w:r>
            <w:r w:rsidR="00FC1333">
              <w:rPr>
                <w:rFonts w:eastAsiaTheme="minorEastAsia"/>
                <w:noProof/>
              </w:rPr>
              <w:tab/>
            </w:r>
            <w:r w:rsidR="00FC1333" w:rsidRPr="009100D5">
              <w:rPr>
                <w:rStyle w:val="Hyperlink"/>
                <w:noProof/>
              </w:rPr>
              <w:t>Access for acquirer review</w:t>
            </w:r>
            <w:r w:rsidR="00FC1333">
              <w:rPr>
                <w:noProof/>
                <w:webHidden/>
              </w:rPr>
              <w:tab/>
            </w:r>
            <w:r w:rsidR="00FC1333">
              <w:rPr>
                <w:noProof/>
                <w:webHidden/>
              </w:rPr>
              <w:fldChar w:fldCharType="begin"/>
            </w:r>
            <w:r w:rsidR="00FC1333">
              <w:rPr>
                <w:noProof/>
                <w:webHidden/>
              </w:rPr>
              <w:instrText xml:space="preserve"> PAGEREF _Toc432514553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68C24FA9" w14:textId="77777777" w:rsidR="00FC1333" w:rsidRDefault="006F2DD7">
          <w:pPr>
            <w:pStyle w:val="TOC1"/>
            <w:tabs>
              <w:tab w:val="left" w:pos="440"/>
              <w:tab w:val="right" w:leader="dot" w:pos="9350"/>
            </w:tabs>
            <w:rPr>
              <w:rFonts w:eastAsiaTheme="minorEastAsia"/>
              <w:noProof/>
            </w:rPr>
          </w:pPr>
          <w:hyperlink w:anchor="_Toc432514554" w:history="1">
            <w:r w:rsidR="00FC1333" w:rsidRPr="009100D5">
              <w:rPr>
                <w:rStyle w:val="Hyperlink"/>
                <w:noProof/>
              </w:rPr>
              <w:t>5</w:t>
            </w:r>
            <w:r w:rsidR="00FC1333">
              <w:rPr>
                <w:rFonts w:eastAsiaTheme="minorEastAsia"/>
                <w:noProof/>
              </w:rPr>
              <w:tab/>
            </w:r>
            <w:r w:rsidR="00FC1333" w:rsidRPr="009100D5">
              <w:rPr>
                <w:rStyle w:val="Hyperlink"/>
                <w:noProof/>
              </w:rPr>
              <w:t>Plans for performing detailed software development activities</w:t>
            </w:r>
            <w:r w:rsidR="00FC1333">
              <w:rPr>
                <w:noProof/>
                <w:webHidden/>
              </w:rPr>
              <w:tab/>
            </w:r>
            <w:r w:rsidR="00FC1333">
              <w:rPr>
                <w:noProof/>
                <w:webHidden/>
              </w:rPr>
              <w:fldChar w:fldCharType="begin"/>
            </w:r>
            <w:r w:rsidR="00FC1333">
              <w:rPr>
                <w:noProof/>
                <w:webHidden/>
              </w:rPr>
              <w:instrText xml:space="preserve"> PAGEREF _Toc432514554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0176F273" w14:textId="77777777" w:rsidR="00FC1333" w:rsidRDefault="006F2DD7">
          <w:pPr>
            <w:pStyle w:val="TOC2"/>
            <w:tabs>
              <w:tab w:val="left" w:pos="880"/>
              <w:tab w:val="right" w:leader="dot" w:pos="9350"/>
            </w:tabs>
            <w:rPr>
              <w:rFonts w:eastAsiaTheme="minorEastAsia"/>
              <w:noProof/>
            </w:rPr>
          </w:pPr>
          <w:hyperlink w:anchor="_Toc432514555" w:history="1">
            <w:r w:rsidR="00FC1333" w:rsidRPr="009100D5">
              <w:rPr>
                <w:rStyle w:val="Hyperlink"/>
                <w:noProof/>
              </w:rPr>
              <w:t>5.1</w:t>
            </w:r>
            <w:r w:rsidR="00FC1333">
              <w:rPr>
                <w:rFonts w:eastAsiaTheme="minorEastAsia"/>
                <w:noProof/>
              </w:rPr>
              <w:tab/>
            </w:r>
            <w:r w:rsidR="00FC1333" w:rsidRPr="009100D5">
              <w:rPr>
                <w:rStyle w:val="Hyperlink"/>
                <w:noProof/>
              </w:rPr>
              <w:t>Project planning and oversight</w:t>
            </w:r>
            <w:r w:rsidR="00FC1333">
              <w:rPr>
                <w:noProof/>
                <w:webHidden/>
              </w:rPr>
              <w:tab/>
            </w:r>
            <w:r w:rsidR="00FC1333">
              <w:rPr>
                <w:noProof/>
                <w:webHidden/>
              </w:rPr>
              <w:fldChar w:fldCharType="begin"/>
            </w:r>
            <w:r w:rsidR="00FC1333">
              <w:rPr>
                <w:noProof/>
                <w:webHidden/>
              </w:rPr>
              <w:instrText xml:space="preserve"> PAGEREF _Toc432514555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4B3FC70C" w14:textId="77777777" w:rsidR="00FC1333" w:rsidRDefault="006F2DD7">
          <w:pPr>
            <w:pStyle w:val="TOC3"/>
            <w:tabs>
              <w:tab w:val="left" w:pos="1320"/>
              <w:tab w:val="right" w:leader="dot" w:pos="9350"/>
            </w:tabs>
            <w:rPr>
              <w:rFonts w:eastAsiaTheme="minorEastAsia"/>
              <w:noProof/>
            </w:rPr>
          </w:pPr>
          <w:hyperlink w:anchor="_Toc432514556" w:history="1">
            <w:r w:rsidR="00FC1333" w:rsidRPr="009100D5">
              <w:rPr>
                <w:rStyle w:val="Hyperlink"/>
                <w:noProof/>
              </w:rPr>
              <w:t>5.1.1</w:t>
            </w:r>
            <w:r w:rsidR="00FC1333">
              <w:rPr>
                <w:rFonts w:eastAsiaTheme="minorEastAsia"/>
                <w:noProof/>
              </w:rPr>
              <w:tab/>
            </w:r>
            <w:r w:rsidR="00FC1333" w:rsidRPr="009100D5">
              <w:rPr>
                <w:rStyle w:val="Hyperlink"/>
                <w:noProof/>
              </w:rPr>
              <w:t>Software development planning</w:t>
            </w:r>
            <w:r w:rsidR="00FC1333">
              <w:rPr>
                <w:noProof/>
                <w:webHidden/>
              </w:rPr>
              <w:tab/>
            </w:r>
            <w:r w:rsidR="00FC1333">
              <w:rPr>
                <w:noProof/>
                <w:webHidden/>
              </w:rPr>
              <w:fldChar w:fldCharType="begin"/>
            </w:r>
            <w:r w:rsidR="00FC1333">
              <w:rPr>
                <w:noProof/>
                <w:webHidden/>
              </w:rPr>
              <w:instrText xml:space="preserve"> PAGEREF _Toc432514556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68C3E3B6" w14:textId="77777777" w:rsidR="00FC1333" w:rsidRDefault="006F2DD7">
          <w:pPr>
            <w:pStyle w:val="TOC3"/>
            <w:tabs>
              <w:tab w:val="left" w:pos="1320"/>
              <w:tab w:val="right" w:leader="dot" w:pos="9350"/>
            </w:tabs>
            <w:rPr>
              <w:rFonts w:eastAsiaTheme="minorEastAsia"/>
              <w:noProof/>
            </w:rPr>
          </w:pPr>
          <w:hyperlink w:anchor="_Toc432514557" w:history="1">
            <w:r w:rsidR="00FC1333" w:rsidRPr="009100D5">
              <w:rPr>
                <w:rStyle w:val="Hyperlink"/>
                <w:noProof/>
              </w:rPr>
              <w:t>5.1.2</w:t>
            </w:r>
            <w:r w:rsidR="00FC1333">
              <w:rPr>
                <w:rFonts w:eastAsiaTheme="minorEastAsia"/>
                <w:noProof/>
              </w:rPr>
              <w:tab/>
            </w:r>
            <w:r w:rsidR="00FC1333" w:rsidRPr="009100D5">
              <w:rPr>
                <w:rStyle w:val="Hyperlink"/>
                <w:noProof/>
              </w:rPr>
              <w:t>Software item test planning</w:t>
            </w:r>
            <w:r w:rsidR="00FC1333">
              <w:rPr>
                <w:noProof/>
                <w:webHidden/>
              </w:rPr>
              <w:tab/>
            </w:r>
            <w:r w:rsidR="00FC1333">
              <w:rPr>
                <w:noProof/>
                <w:webHidden/>
              </w:rPr>
              <w:fldChar w:fldCharType="begin"/>
            </w:r>
            <w:r w:rsidR="00FC1333">
              <w:rPr>
                <w:noProof/>
                <w:webHidden/>
              </w:rPr>
              <w:instrText xml:space="preserve"> PAGEREF _Toc432514557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3E03A5F1" w14:textId="77777777" w:rsidR="00FC1333" w:rsidRDefault="006F2DD7">
          <w:pPr>
            <w:pStyle w:val="TOC3"/>
            <w:tabs>
              <w:tab w:val="left" w:pos="1320"/>
              <w:tab w:val="right" w:leader="dot" w:pos="9350"/>
            </w:tabs>
            <w:rPr>
              <w:rFonts w:eastAsiaTheme="minorEastAsia"/>
              <w:noProof/>
            </w:rPr>
          </w:pPr>
          <w:hyperlink w:anchor="_Toc432514558" w:history="1">
            <w:r w:rsidR="00FC1333" w:rsidRPr="009100D5">
              <w:rPr>
                <w:rStyle w:val="Hyperlink"/>
                <w:noProof/>
              </w:rPr>
              <w:t>5.1.3</w:t>
            </w:r>
            <w:r w:rsidR="00FC1333">
              <w:rPr>
                <w:rFonts w:eastAsiaTheme="minorEastAsia"/>
                <w:noProof/>
              </w:rPr>
              <w:tab/>
            </w:r>
            <w:r w:rsidR="00FC1333" w:rsidRPr="009100D5">
              <w:rPr>
                <w:rStyle w:val="Hyperlink"/>
                <w:noProof/>
              </w:rPr>
              <w:t>System test planning</w:t>
            </w:r>
            <w:r w:rsidR="00FC1333">
              <w:rPr>
                <w:noProof/>
                <w:webHidden/>
              </w:rPr>
              <w:tab/>
            </w:r>
            <w:r w:rsidR="00FC1333">
              <w:rPr>
                <w:noProof/>
                <w:webHidden/>
              </w:rPr>
              <w:fldChar w:fldCharType="begin"/>
            </w:r>
            <w:r w:rsidR="00FC1333">
              <w:rPr>
                <w:noProof/>
                <w:webHidden/>
              </w:rPr>
              <w:instrText xml:space="preserve"> PAGEREF _Toc432514558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2D01ECD0" w14:textId="77777777" w:rsidR="00FC1333" w:rsidRDefault="006F2DD7">
          <w:pPr>
            <w:pStyle w:val="TOC3"/>
            <w:tabs>
              <w:tab w:val="left" w:pos="1320"/>
              <w:tab w:val="right" w:leader="dot" w:pos="9350"/>
            </w:tabs>
            <w:rPr>
              <w:rFonts w:eastAsiaTheme="minorEastAsia"/>
              <w:noProof/>
            </w:rPr>
          </w:pPr>
          <w:hyperlink w:anchor="_Toc432514559" w:history="1">
            <w:r w:rsidR="00FC1333" w:rsidRPr="009100D5">
              <w:rPr>
                <w:rStyle w:val="Hyperlink"/>
                <w:noProof/>
              </w:rPr>
              <w:t>5.1.4</w:t>
            </w:r>
            <w:r w:rsidR="00FC1333">
              <w:rPr>
                <w:rFonts w:eastAsiaTheme="minorEastAsia"/>
                <w:noProof/>
              </w:rPr>
              <w:tab/>
            </w:r>
            <w:r w:rsidR="00FC1333" w:rsidRPr="009100D5">
              <w:rPr>
                <w:rStyle w:val="Hyperlink"/>
                <w:noProof/>
              </w:rPr>
              <w:t>Software installation planning</w:t>
            </w:r>
            <w:r w:rsidR="00FC1333">
              <w:rPr>
                <w:noProof/>
                <w:webHidden/>
              </w:rPr>
              <w:tab/>
            </w:r>
            <w:r w:rsidR="00FC1333">
              <w:rPr>
                <w:noProof/>
                <w:webHidden/>
              </w:rPr>
              <w:fldChar w:fldCharType="begin"/>
            </w:r>
            <w:r w:rsidR="00FC1333">
              <w:rPr>
                <w:noProof/>
                <w:webHidden/>
              </w:rPr>
              <w:instrText xml:space="preserve"> PAGEREF _Toc432514559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3DE6AE5F" w14:textId="77777777" w:rsidR="00FC1333" w:rsidRDefault="006F2DD7">
          <w:pPr>
            <w:pStyle w:val="TOC3"/>
            <w:tabs>
              <w:tab w:val="left" w:pos="1320"/>
              <w:tab w:val="right" w:leader="dot" w:pos="9350"/>
            </w:tabs>
            <w:rPr>
              <w:rFonts w:eastAsiaTheme="minorEastAsia"/>
              <w:noProof/>
            </w:rPr>
          </w:pPr>
          <w:hyperlink w:anchor="_Toc432514560" w:history="1">
            <w:r w:rsidR="00FC1333" w:rsidRPr="009100D5">
              <w:rPr>
                <w:rStyle w:val="Hyperlink"/>
                <w:noProof/>
              </w:rPr>
              <w:t>5.1.5</w:t>
            </w:r>
            <w:r w:rsidR="00FC1333">
              <w:rPr>
                <w:rFonts w:eastAsiaTheme="minorEastAsia"/>
                <w:noProof/>
              </w:rPr>
              <w:tab/>
            </w:r>
            <w:r w:rsidR="00FC1333" w:rsidRPr="009100D5">
              <w:rPr>
                <w:rStyle w:val="Hyperlink"/>
                <w:noProof/>
              </w:rPr>
              <w:t>Software transition planning</w:t>
            </w:r>
            <w:r w:rsidR="00FC1333">
              <w:rPr>
                <w:noProof/>
                <w:webHidden/>
              </w:rPr>
              <w:tab/>
            </w:r>
            <w:r w:rsidR="00FC1333">
              <w:rPr>
                <w:noProof/>
                <w:webHidden/>
              </w:rPr>
              <w:fldChar w:fldCharType="begin"/>
            </w:r>
            <w:r w:rsidR="00FC1333">
              <w:rPr>
                <w:noProof/>
                <w:webHidden/>
              </w:rPr>
              <w:instrText xml:space="preserve"> PAGEREF _Toc432514560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55BC3EF0" w14:textId="77777777" w:rsidR="00FC1333" w:rsidRDefault="006F2DD7">
          <w:pPr>
            <w:pStyle w:val="TOC3"/>
            <w:tabs>
              <w:tab w:val="left" w:pos="1320"/>
              <w:tab w:val="right" w:leader="dot" w:pos="9350"/>
            </w:tabs>
            <w:rPr>
              <w:rFonts w:eastAsiaTheme="minorEastAsia"/>
              <w:noProof/>
            </w:rPr>
          </w:pPr>
          <w:hyperlink w:anchor="_Toc432514561" w:history="1">
            <w:r w:rsidR="00FC1333" w:rsidRPr="009100D5">
              <w:rPr>
                <w:rStyle w:val="Hyperlink"/>
                <w:noProof/>
              </w:rPr>
              <w:t>5.1.6</w:t>
            </w:r>
            <w:r w:rsidR="00FC1333">
              <w:rPr>
                <w:rFonts w:eastAsiaTheme="minorEastAsia"/>
                <w:noProof/>
              </w:rPr>
              <w:tab/>
            </w:r>
            <w:r w:rsidR="00FC1333" w:rsidRPr="009100D5">
              <w:rPr>
                <w:rStyle w:val="Hyperlink"/>
                <w:noProof/>
              </w:rPr>
              <w:t>Following and updating plans, including the intervals for management review</w:t>
            </w:r>
            <w:r w:rsidR="00FC1333">
              <w:rPr>
                <w:noProof/>
                <w:webHidden/>
              </w:rPr>
              <w:tab/>
            </w:r>
            <w:r w:rsidR="00FC1333">
              <w:rPr>
                <w:noProof/>
                <w:webHidden/>
              </w:rPr>
              <w:fldChar w:fldCharType="begin"/>
            </w:r>
            <w:r w:rsidR="00FC1333">
              <w:rPr>
                <w:noProof/>
                <w:webHidden/>
              </w:rPr>
              <w:instrText xml:space="preserve"> PAGEREF _Toc432514561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31C76185" w14:textId="77777777" w:rsidR="00FC1333" w:rsidRDefault="006F2DD7">
          <w:pPr>
            <w:pStyle w:val="TOC2"/>
            <w:tabs>
              <w:tab w:val="left" w:pos="880"/>
              <w:tab w:val="right" w:leader="dot" w:pos="9350"/>
            </w:tabs>
            <w:rPr>
              <w:rFonts w:eastAsiaTheme="minorEastAsia"/>
              <w:noProof/>
            </w:rPr>
          </w:pPr>
          <w:hyperlink w:anchor="_Toc432514562" w:history="1">
            <w:r w:rsidR="00FC1333" w:rsidRPr="009100D5">
              <w:rPr>
                <w:rStyle w:val="Hyperlink"/>
                <w:noProof/>
              </w:rPr>
              <w:t>5.2</w:t>
            </w:r>
            <w:r w:rsidR="00FC1333">
              <w:rPr>
                <w:rFonts w:eastAsiaTheme="minorEastAsia"/>
                <w:noProof/>
              </w:rPr>
              <w:tab/>
            </w:r>
            <w:r w:rsidR="00FC1333" w:rsidRPr="009100D5">
              <w:rPr>
                <w:rStyle w:val="Hyperlink"/>
                <w:noProof/>
              </w:rPr>
              <w:t>Establishing a software development environment</w:t>
            </w:r>
            <w:r w:rsidR="00FC1333">
              <w:rPr>
                <w:noProof/>
                <w:webHidden/>
              </w:rPr>
              <w:tab/>
            </w:r>
            <w:r w:rsidR="00FC1333">
              <w:rPr>
                <w:noProof/>
                <w:webHidden/>
              </w:rPr>
              <w:fldChar w:fldCharType="begin"/>
            </w:r>
            <w:r w:rsidR="00FC1333">
              <w:rPr>
                <w:noProof/>
                <w:webHidden/>
              </w:rPr>
              <w:instrText xml:space="preserve"> PAGEREF _Toc432514562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48F4E71C" w14:textId="77777777" w:rsidR="00FC1333" w:rsidRDefault="006F2DD7">
          <w:pPr>
            <w:pStyle w:val="TOC3"/>
            <w:tabs>
              <w:tab w:val="left" w:pos="1320"/>
              <w:tab w:val="right" w:leader="dot" w:pos="9350"/>
            </w:tabs>
            <w:rPr>
              <w:rFonts w:eastAsiaTheme="minorEastAsia"/>
              <w:noProof/>
            </w:rPr>
          </w:pPr>
          <w:hyperlink w:anchor="_Toc432514563" w:history="1">
            <w:r w:rsidR="00FC1333" w:rsidRPr="009100D5">
              <w:rPr>
                <w:rStyle w:val="Hyperlink"/>
                <w:noProof/>
              </w:rPr>
              <w:t>5.2.1</w:t>
            </w:r>
            <w:r w:rsidR="00FC1333">
              <w:rPr>
                <w:rFonts w:eastAsiaTheme="minorEastAsia"/>
                <w:noProof/>
              </w:rPr>
              <w:tab/>
            </w:r>
            <w:r w:rsidR="00FC1333" w:rsidRPr="009100D5">
              <w:rPr>
                <w:rStyle w:val="Hyperlink"/>
                <w:noProof/>
              </w:rPr>
              <w:t>Software engineering environment</w:t>
            </w:r>
            <w:r w:rsidR="00FC1333">
              <w:rPr>
                <w:noProof/>
                <w:webHidden/>
              </w:rPr>
              <w:tab/>
            </w:r>
            <w:r w:rsidR="00FC1333">
              <w:rPr>
                <w:noProof/>
                <w:webHidden/>
              </w:rPr>
              <w:fldChar w:fldCharType="begin"/>
            </w:r>
            <w:r w:rsidR="00FC1333">
              <w:rPr>
                <w:noProof/>
                <w:webHidden/>
              </w:rPr>
              <w:instrText xml:space="preserve"> PAGEREF _Toc432514563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7652F50F" w14:textId="77777777" w:rsidR="00FC1333" w:rsidRDefault="006F2DD7">
          <w:pPr>
            <w:pStyle w:val="TOC3"/>
            <w:tabs>
              <w:tab w:val="left" w:pos="1320"/>
              <w:tab w:val="right" w:leader="dot" w:pos="9350"/>
            </w:tabs>
            <w:rPr>
              <w:rFonts w:eastAsiaTheme="minorEastAsia"/>
              <w:noProof/>
            </w:rPr>
          </w:pPr>
          <w:hyperlink w:anchor="_Toc432514564" w:history="1">
            <w:r w:rsidR="00FC1333" w:rsidRPr="009100D5">
              <w:rPr>
                <w:rStyle w:val="Hyperlink"/>
                <w:noProof/>
              </w:rPr>
              <w:t>5.2.2</w:t>
            </w:r>
            <w:r w:rsidR="00FC1333">
              <w:rPr>
                <w:rFonts w:eastAsiaTheme="minorEastAsia"/>
                <w:noProof/>
              </w:rPr>
              <w:tab/>
            </w:r>
            <w:r w:rsidR="00FC1333" w:rsidRPr="009100D5">
              <w:rPr>
                <w:rStyle w:val="Hyperlink"/>
                <w:noProof/>
              </w:rPr>
              <w:t>Software test environment</w:t>
            </w:r>
            <w:r w:rsidR="00FC1333">
              <w:rPr>
                <w:noProof/>
                <w:webHidden/>
              </w:rPr>
              <w:tab/>
            </w:r>
            <w:r w:rsidR="00FC1333">
              <w:rPr>
                <w:noProof/>
                <w:webHidden/>
              </w:rPr>
              <w:fldChar w:fldCharType="begin"/>
            </w:r>
            <w:r w:rsidR="00FC1333">
              <w:rPr>
                <w:noProof/>
                <w:webHidden/>
              </w:rPr>
              <w:instrText xml:space="preserve"> PAGEREF _Toc432514564 \h </w:instrText>
            </w:r>
            <w:r w:rsidR="00FC1333">
              <w:rPr>
                <w:noProof/>
                <w:webHidden/>
              </w:rPr>
            </w:r>
            <w:r w:rsidR="00FC1333">
              <w:rPr>
                <w:noProof/>
                <w:webHidden/>
              </w:rPr>
              <w:fldChar w:fldCharType="separate"/>
            </w:r>
            <w:r w:rsidR="00FC1333">
              <w:rPr>
                <w:noProof/>
                <w:webHidden/>
              </w:rPr>
              <w:t>11</w:t>
            </w:r>
            <w:r w:rsidR="00FC1333">
              <w:rPr>
                <w:noProof/>
                <w:webHidden/>
              </w:rPr>
              <w:fldChar w:fldCharType="end"/>
            </w:r>
          </w:hyperlink>
        </w:p>
        <w:p w14:paraId="6790431F" w14:textId="77777777" w:rsidR="00FC1333" w:rsidRDefault="006F2DD7">
          <w:pPr>
            <w:pStyle w:val="TOC3"/>
            <w:tabs>
              <w:tab w:val="left" w:pos="1320"/>
              <w:tab w:val="right" w:leader="dot" w:pos="9350"/>
            </w:tabs>
            <w:rPr>
              <w:rFonts w:eastAsiaTheme="minorEastAsia"/>
              <w:noProof/>
            </w:rPr>
          </w:pPr>
          <w:hyperlink w:anchor="_Toc432514565" w:history="1">
            <w:r w:rsidR="00FC1333" w:rsidRPr="009100D5">
              <w:rPr>
                <w:rStyle w:val="Hyperlink"/>
                <w:noProof/>
              </w:rPr>
              <w:t>5.2.3</w:t>
            </w:r>
            <w:r w:rsidR="00FC1333">
              <w:rPr>
                <w:rFonts w:eastAsiaTheme="minorEastAsia"/>
                <w:noProof/>
              </w:rPr>
              <w:tab/>
            </w:r>
            <w:r w:rsidR="00FC1333" w:rsidRPr="009100D5">
              <w:rPr>
                <w:rStyle w:val="Hyperlink"/>
                <w:noProof/>
              </w:rPr>
              <w:t>Software development library</w:t>
            </w:r>
            <w:r w:rsidR="00FC1333">
              <w:rPr>
                <w:noProof/>
                <w:webHidden/>
              </w:rPr>
              <w:tab/>
            </w:r>
            <w:r w:rsidR="00FC1333">
              <w:rPr>
                <w:noProof/>
                <w:webHidden/>
              </w:rPr>
              <w:fldChar w:fldCharType="begin"/>
            </w:r>
            <w:r w:rsidR="00FC1333">
              <w:rPr>
                <w:noProof/>
                <w:webHidden/>
              </w:rPr>
              <w:instrText xml:space="preserve"> PAGEREF _Toc432514565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246BF413" w14:textId="77777777" w:rsidR="00FC1333" w:rsidRDefault="006F2DD7">
          <w:pPr>
            <w:pStyle w:val="TOC3"/>
            <w:tabs>
              <w:tab w:val="left" w:pos="1320"/>
              <w:tab w:val="right" w:leader="dot" w:pos="9350"/>
            </w:tabs>
            <w:rPr>
              <w:rFonts w:eastAsiaTheme="minorEastAsia"/>
              <w:noProof/>
            </w:rPr>
          </w:pPr>
          <w:hyperlink w:anchor="_Toc432514566" w:history="1">
            <w:r w:rsidR="00FC1333" w:rsidRPr="009100D5">
              <w:rPr>
                <w:rStyle w:val="Hyperlink"/>
                <w:noProof/>
              </w:rPr>
              <w:t>5.2.4</w:t>
            </w:r>
            <w:r w:rsidR="00FC1333">
              <w:rPr>
                <w:rFonts w:eastAsiaTheme="minorEastAsia"/>
                <w:noProof/>
              </w:rPr>
              <w:tab/>
            </w:r>
            <w:r w:rsidR="00FC1333" w:rsidRPr="009100D5">
              <w:rPr>
                <w:rStyle w:val="Hyperlink"/>
                <w:noProof/>
              </w:rPr>
              <w:t>Software development files</w:t>
            </w:r>
            <w:r w:rsidR="00FC1333">
              <w:rPr>
                <w:noProof/>
                <w:webHidden/>
              </w:rPr>
              <w:tab/>
            </w:r>
            <w:r w:rsidR="00FC1333">
              <w:rPr>
                <w:noProof/>
                <w:webHidden/>
              </w:rPr>
              <w:fldChar w:fldCharType="begin"/>
            </w:r>
            <w:r w:rsidR="00FC1333">
              <w:rPr>
                <w:noProof/>
                <w:webHidden/>
              </w:rPr>
              <w:instrText xml:space="preserve"> PAGEREF _Toc432514566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C7F4163" w14:textId="77777777" w:rsidR="00FC1333" w:rsidRDefault="006F2DD7">
          <w:pPr>
            <w:pStyle w:val="TOC3"/>
            <w:tabs>
              <w:tab w:val="left" w:pos="1320"/>
              <w:tab w:val="right" w:leader="dot" w:pos="9350"/>
            </w:tabs>
            <w:rPr>
              <w:rFonts w:eastAsiaTheme="minorEastAsia"/>
              <w:noProof/>
            </w:rPr>
          </w:pPr>
          <w:hyperlink w:anchor="_Toc432514567" w:history="1">
            <w:r w:rsidR="00FC1333" w:rsidRPr="009100D5">
              <w:rPr>
                <w:rStyle w:val="Hyperlink"/>
                <w:noProof/>
              </w:rPr>
              <w:t>5.2.5</w:t>
            </w:r>
            <w:r w:rsidR="00FC1333">
              <w:rPr>
                <w:rFonts w:eastAsiaTheme="minorEastAsia"/>
                <w:noProof/>
              </w:rPr>
              <w:tab/>
            </w:r>
            <w:r w:rsidR="00FC1333" w:rsidRPr="009100D5">
              <w:rPr>
                <w:rStyle w:val="Hyperlink"/>
                <w:noProof/>
              </w:rPr>
              <w:t>Non-deliverable software</w:t>
            </w:r>
            <w:r w:rsidR="00FC1333">
              <w:rPr>
                <w:noProof/>
                <w:webHidden/>
              </w:rPr>
              <w:tab/>
            </w:r>
            <w:r w:rsidR="00FC1333">
              <w:rPr>
                <w:noProof/>
                <w:webHidden/>
              </w:rPr>
              <w:fldChar w:fldCharType="begin"/>
            </w:r>
            <w:r w:rsidR="00FC1333">
              <w:rPr>
                <w:noProof/>
                <w:webHidden/>
              </w:rPr>
              <w:instrText xml:space="preserve"> PAGEREF _Toc432514567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8FC4D8E" w14:textId="77777777" w:rsidR="00FC1333" w:rsidRDefault="006F2DD7">
          <w:pPr>
            <w:pStyle w:val="TOC2"/>
            <w:tabs>
              <w:tab w:val="left" w:pos="880"/>
              <w:tab w:val="right" w:leader="dot" w:pos="9350"/>
            </w:tabs>
            <w:rPr>
              <w:rFonts w:eastAsiaTheme="minorEastAsia"/>
              <w:noProof/>
            </w:rPr>
          </w:pPr>
          <w:hyperlink w:anchor="_Toc432514568" w:history="1">
            <w:r w:rsidR="00FC1333" w:rsidRPr="009100D5">
              <w:rPr>
                <w:rStyle w:val="Hyperlink"/>
                <w:noProof/>
              </w:rPr>
              <w:t>5.3</w:t>
            </w:r>
            <w:r w:rsidR="00FC1333">
              <w:rPr>
                <w:rFonts w:eastAsiaTheme="minorEastAsia"/>
                <w:noProof/>
              </w:rPr>
              <w:tab/>
            </w:r>
            <w:r w:rsidR="00FC1333" w:rsidRPr="009100D5">
              <w:rPr>
                <w:rStyle w:val="Hyperlink"/>
                <w:noProof/>
              </w:rPr>
              <w:t>System requirements definition</w:t>
            </w:r>
            <w:r w:rsidR="00FC1333">
              <w:rPr>
                <w:noProof/>
                <w:webHidden/>
              </w:rPr>
              <w:tab/>
            </w:r>
            <w:r w:rsidR="00FC1333">
              <w:rPr>
                <w:noProof/>
                <w:webHidden/>
              </w:rPr>
              <w:fldChar w:fldCharType="begin"/>
            </w:r>
            <w:r w:rsidR="00FC1333">
              <w:rPr>
                <w:noProof/>
                <w:webHidden/>
              </w:rPr>
              <w:instrText xml:space="preserve"> PAGEREF _Toc432514568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22380B37" w14:textId="77777777" w:rsidR="00FC1333" w:rsidRDefault="006F2DD7">
          <w:pPr>
            <w:pStyle w:val="TOC3"/>
            <w:tabs>
              <w:tab w:val="left" w:pos="1320"/>
              <w:tab w:val="right" w:leader="dot" w:pos="9350"/>
            </w:tabs>
            <w:rPr>
              <w:rFonts w:eastAsiaTheme="minorEastAsia"/>
              <w:noProof/>
            </w:rPr>
          </w:pPr>
          <w:hyperlink w:anchor="_Toc432514569" w:history="1">
            <w:r w:rsidR="00FC1333" w:rsidRPr="009100D5">
              <w:rPr>
                <w:rStyle w:val="Hyperlink"/>
                <w:noProof/>
              </w:rPr>
              <w:t>5.3.1</w:t>
            </w:r>
            <w:r w:rsidR="00FC1333">
              <w:rPr>
                <w:rFonts w:eastAsiaTheme="minorEastAsia"/>
                <w:noProof/>
              </w:rPr>
              <w:tab/>
            </w:r>
            <w:r w:rsidR="00FC1333" w:rsidRPr="009100D5">
              <w:rPr>
                <w:rStyle w:val="Hyperlink"/>
                <w:noProof/>
              </w:rPr>
              <w:t>Analysis of user input</w:t>
            </w:r>
            <w:r w:rsidR="00FC1333">
              <w:rPr>
                <w:noProof/>
                <w:webHidden/>
              </w:rPr>
              <w:tab/>
            </w:r>
            <w:r w:rsidR="00FC1333">
              <w:rPr>
                <w:noProof/>
                <w:webHidden/>
              </w:rPr>
              <w:fldChar w:fldCharType="begin"/>
            </w:r>
            <w:r w:rsidR="00FC1333">
              <w:rPr>
                <w:noProof/>
                <w:webHidden/>
              </w:rPr>
              <w:instrText xml:space="preserve"> PAGEREF _Toc432514569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B131385" w14:textId="77777777" w:rsidR="00FC1333" w:rsidRDefault="006F2DD7">
          <w:pPr>
            <w:pStyle w:val="TOC3"/>
            <w:tabs>
              <w:tab w:val="left" w:pos="1320"/>
              <w:tab w:val="right" w:leader="dot" w:pos="9350"/>
            </w:tabs>
            <w:rPr>
              <w:rFonts w:eastAsiaTheme="minorEastAsia"/>
              <w:noProof/>
            </w:rPr>
          </w:pPr>
          <w:hyperlink w:anchor="_Toc432514570" w:history="1">
            <w:r w:rsidR="00FC1333" w:rsidRPr="009100D5">
              <w:rPr>
                <w:rStyle w:val="Hyperlink"/>
                <w:noProof/>
              </w:rPr>
              <w:t>5.3.2</w:t>
            </w:r>
            <w:r w:rsidR="00FC1333">
              <w:rPr>
                <w:rFonts w:eastAsiaTheme="minorEastAsia"/>
                <w:noProof/>
              </w:rPr>
              <w:tab/>
            </w:r>
            <w:r w:rsidR="00FC1333" w:rsidRPr="009100D5">
              <w:rPr>
                <w:rStyle w:val="Hyperlink"/>
                <w:noProof/>
              </w:rPr>
              <w:t>Operational concept</w:t>
            </w:r>
            <w:r w:rsidR="00FC1333">
              <w:rPr>
                <w:noProof/>
                <w:webHidden/>
              </w:rPr>
              <w:tab/>
            </w:r>
            <w:r w:rsidR="00FC1333">
              <w:rPr>
                <w:noProof/>
                <w:webHidden/>
              </w:rPr>
              <w:fldChar w:fldCharType="begin"/>
            </w:r>
            <w:r w:rsidR="00FC1333">
              <w:rPr>
                <w:noProof/>
                <w:webHidden/>
              </w:rPr>
              <w:instrText xml:space="preserve"> PAGEREF _Toc432514570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05E0CDA8" w14:textId="77777777" w:rsidR="00FC1333" w:rsidRDefault="006F2DD7">
          <w:pPr>
            <w:pStyle w:val="TOC3"/>
            <w:tabs>
              <w:tab w:val="left" w:pos="1320"/>
              <w:tab w:val="right" w:leader="dot" w:pos="9350"/>
            </w:tabs>
            <w:rPr>
              <w:rFonts w:eastAsiaTheme="minorEastAsia"/>
              <w:noProof/>
            </w:rPr>
          </w:pPr>
          <w:hyperlink w:anchor="_Toc432514571" w:history="1">
            <w:r w:rsidR="00FC1333" w:rsidRPr="009100D5">
              <w:rPr>
                <w:rStyle w:val="Hyperlink"/>
                <w:noProof/>
              </w:rPr>
              <w:t>5.3.3</w:t>
            </w:r>
            <w:r w:rsidR="00FC1333">
              <w:rPr>
                <w:rFonts w:eastAsiaTheme="minorEastAsia"/>
                <w:noProof/>
              </w:rPr>
              <w:tab/>
            </w:r>
            <w:r w:rsidR="00FC1333" w:rsidRPr="009100D5">
              <w:rPr>
                <w:rStyle w:val="Hyperlink"/>
                <w:noProof/>
              </w:rPr>
              <w:t>System requirements</w:t>
            </w:r>
            <w:r w:rsidR="00FC1333">
              <w:rPr>
                <w:noProof/>
                <w:webHidden/>
              </w:rPr>
              <w:tab/>
            </w:r>
            <w:r w:rsidR="00FC1333">
              <w:rPr>
                <w:noProof/>
                <w:webHidden/>
              </w:rPr>
              <w:fldChar w:fldCharType="begin"/>
            </w:r>
            <w:r w:rsidR="00FC1333">
              <w:rPr>
                <w:noProof/>
                <w:webHidden/>
              </w:rPr>
              <w:instrText xml:space="preserve"> PAGEREF _Toc432514571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C3E4E92" w14:textId="77777777" w:rsidR="00FC1333" w:rsidRDefault="006F2DD7">
          <w:pPr>
            <w:pStyle w:val="TOC2"/>
            <w:tabs>
              <w:tab w:val="left" w:pos="880"/>
              <w:tab w:val="right" w:leader="dot" w:pos="9350"/>
            </w:tabs>
            <w:rPr>
              <w:rFonts w:eastAsiaTheme="minorEastAsia"/>
              <w:noProof/>
            </w:rPr>
          </w:pPr>
          <w:hyperlink w:anchor="_Toc432514572" w:history="1">
            <w:r w:rsidR="00FC1333" w:rsidRPr="009100D5">
              <w:rPr>
                <w:rStyle w:val="Hyperlink"/>
                <w:noProof/>
              </w:rPr>
              <w:t>5.4</w:t>
            </w:r>
            <w:r w:rsidR="00FC1333">
              <w:rPr>
                <w:rFonts w:eastAsiaTheme="minorEastAsia"/>
                <w:noProof/>
              </w:rPr>
              <w:tab/>
            </w:r>
            <w:r w:rsidR="00FC1333" w:rsidRPr="009100D5">
              <w:rPr>
                <w:rStyle w:val="Hyperlink"/>
                <w:noProof/>
              </w:rPr>
              <w:t>System design</w:t>
            </w:r>
            <w:r w:rsidR="00FC1333">
              <w:rPr>
                <w:noProof/>
                <w:webHidden/>
              </w:rPr>
              <w:tab/>
            </w:r>
            <w:r w:rsidR="00FC1333">
              <w:rPr>
                <w:noProof/>
                <w:webHidden/>
              </w:rPr>
              <w:fldChar w:fldCharType="begin"/>
            </w:r>
            <w:r w:rsidR="00FC1333">
              <w:rPr>
                <w:noProof/>
                <w:webHidden/>
              </w:rPr>
              <w:instrText xml:space="preserve"> PAGEREF _Toc432514572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D58F4C8" w14:textId="77777777" w:rsidR="00FC1333" w:rsidRDefault="006F2DD7">
          <w:pPr>
            <w:pStyle w:val="TOC3"/>
            <w:tabs>
              <w:tab w:val="left" w:pos="1320"/>
              <w:tab w:val="right" w:leader="dot" w:pos="9350"/>
            </w:tabs>
            <w:rPr>
              <w:rFonts w:eastAsiaTheme="minorEastAsia"/>
              <w:noProof/>
            </w:rPr>
          </w:pPr>
          <w:hyperlink w:anchor="_Toc432514573" w:history="1">
            <w:r w:rsidR="00FC1333" w:rsidRPr="009100D5">
              <w:rPr>
                <w:rStyle w:val="Hyperlink"/>
                <w:noProof/>
              </w:rPr>
              <w:t>5.4.1</w:t>
            </w:r>
            <w:r w:rsidR="00FC1333">
              <w:rPr>
                <w:rFonts w:eastAsiaTheme="minorEastAsia"/>
                <w:noProof/>
              </w:rPr>
              <w:tab/>
            </w:r>
            <w:r w:rsidR="00FC1333" w:rsidRPr="009100D5">
              <w:rPr>
                <w:rStyle w:val="Hyperlink"/>
                <w:noProof/>
              </w:rPr>
              <w:t>System-wide design decisions</w:t>
            </w:r>
            <w:r w:rsidR="00FC1333">
              <w:rPr>
                <w:noProof/>
                <w:webHidden/>
              </w:rPr>
              <w:tab/>
            </w:r>
            <w:r w:rsidR="00FC1333">
              <w:rPr>
                <w:noProof/>
                <w:webHidden/>
              </w:rPr>
              <w:fldChar w:fldCharType="begin"/>
            </w:r>
            <w:r w:rsidR="00FC1333">
              <w:rPr>
                <w:noProof/>
                <w:webHidden/>
              </w:rPr>
              <w:instrText xml:space="preserve"> PAGEREF _Toc432514573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78B369E7" w14:textId="77777777" w:rsidR="00FC1333" w:rsidRDefault="006F2DD7">
          <w:pPr>
            <w:pStyle w:val="TOC3"/>
            <w:tabs>
              <w:tab w:val="left" w:pos="1320"/>
              <w:tab w:val="right" w:leader="dot" w:pos="9350"/>
            </w:tabs>
            <w:rPr>
              <w:rFonts w:eastAsiaTheme="minorEastAsia"/>
              <w:noProof/>
            </w:rPr>
          </w:pPr>
          <w:hyperlink w:anchor="_Toc432514574" w:history="1">
            <w:r w:rsidR="00FC1333" w:rsidRPr="009100D5">
              <w:rPr>
                <w:rStyle w:val="Hyperlink"/>
                <w:noProof/>
              </w:rPr>
              <w:t>5.4.2</w:t>
            </w:r>
            <w:r w:rsidR="00FC1333">
              <w:rPr>
                <w:rFonts w:eastAsiaTheme="minorEastAsia"/>
                <w:noProof/>
              </w:rPr>
              <w:tab/>
            </w:r>
            <w:r w:rsidR="00FC1333" w:rsidRPr="009100D5">
              <w:rPr>
                <w:rStyle w:val="Hyperlink"/>
                <w:noProof/>
              </w:rPr>
              <w:t>System architectural design</w:t>
            </w:r>
            <w:r w:rsidR="00FC1333">
              <w:rPr>
                <w:noProof/>
                <w:webHidden/>
              </w:rPr>
              <w:tab/>
            </w:r>
            <w:r w:rsidR="00FC1333">
              <w:rPr>
                <w:noProof/>
                <w:webHidden/>
              </w:rPr>
              <w:fldChar w:fldCharType="begin"/>
            </w:r>
            <w:r w:rsidR="00FC1333">
              <w:rPr>
                <w:noProof/>
                <w:webHidden/>
              </w:rPr>
              <w:instrText xml:space="preserve"> PAGEREF _Toc432514574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5F2CD8A" w14:textId="77777777" w:rsidR="00FC1333" w:rsidRDefault="006F2DD7">
          <w:pPr>
            <w:pStyle w:val="TOC2"/>
            <w:tabs>
              <w:tab w:val="left" w:pos="880"/>
              <w:tab w:val="right" w:leader="dot" w:pos="9350"/>
            </w:tabs>
            <w:rPr>
              <w:rFonts w:eastAsiaTheme="minorEastAsia"/>
              <w:noProof/>
            </w:rPr>
          </w:pPr>
          <w:hyperlink w:anchor="_Toc432514575" w:history="1">
            <w:r w:rsidR="00FC1333" w:rsidRPr="009100D5">
              <w:rPr>
                <w:rStyle w:val="Hyperlink"/>
                <w:noProof/>
              </w:rPr>
              <w:t>5.5</w:t>
            </w:r>
            <w:r w:rsidR="00FC1333">
              <w:rPr>
                <w:rFonts w:eastAsiaTheme="minorEastAsia"/>
                <w:noProof/>
              </w:rPr>
              <w:tab/>
            </w:r>
            <w:r w:rsidR="00FC1333" w:rsidRPr="009100D5">
              <w:rPr>
                <w:rStyle w:val="Hyperlink"/>
                <w:noProof/>
              </w:rPr>
              <w:t>Software requirements definition</w:t>
            </w:r>
            <w:r w:rsidR="00FC1333">
              <w:rPr>
                <w:noProof/>
                <w:webHidden/>
              </w:rPr>
              <w:tab/>
            </w:r>
            <w:r w:rsidR="00FC1333">
              <w:rPr>
                <w:noProof/>
                <w:webHidden/>
              </w:rPr>
              <w:fldChar w:fldCharType="begin"/>
            </w:r>
            <w:r w:rsidR="00FC1333">
              <w:rPr>
                <w:noProof/>
                <w:webHidden/>
              </w:rPr>
              <w:instrText xml:space="preserve"> PAGEREF _Toc432514575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1EC3DC1C" w14:textId="77777777" w:rsidR="00FC1333" w:rsidRDefault="006F2DD7">
          <w:pPr>
            <w:pStyle w:val="TOC2"/>
            <w:tabs>
              <w:tab w:val="left" w:pos="880"/>
              <w:tab w:val="right" w:leader="dot" w:pos="9350"/>
            </w:tabs>
            <w:rPr>
              <w:rFonts w:eastAsiaTheme="minorEastAsia"/>
              <w:noProof/>
            </w:rPr>
          </w:pPr>
          <w:hyperlink w:anchor="_Toc432514576" w:history="1">
            <w:r w:rsidR="00FC1333" w:rsidRPr="009100D5">
              <w:rPr>
                <w:rStyle w:val="Hyperlink"/>
                <w:noProof/>
              </w:rPr>
              <w:t>5.6</w:t>
            </w:r>
            <w:r w:rsidR="00FC1333">
              <w:rPr>
                <w:rFonts w:eastAsiaTheme="minorEastAsia"/>
                <w:noProof/>
              </w:rPr>
              <w:tab/>
            </w:r>
            <w:r w:rsidR="00FC1333" w:rsidRPr="009100D5">
              <w:rPr>
                <w:rStyle w:val="Hyperlink"/>
                <w:noProof/>
              </w:rPr>
              <w:t>Software design</w:t>
            </w:r>
            <w:r w:rsidR="00FC1333">
              <w:rPr>
                <w:noProof/>
                <w:webHidden/>
              </w:rPr>
              <w:tab/>
            </w:r>
            <w:r w:rsidR="00FC1333">
              <w:rPr>
                <w:noProof/>
                <w:webHidden/>
              </w:rPr>
              <w:fldChar w:fldCharType="begin"/>
            </w:r>
            <w:r w:rsidR="00FC1333">
              <w:rPr>
                <w:noProof/>
                <w:webHidden/>
              </w:rPr>
              <w:instrText xml:space="preserve"> PAGEREF _Toc432514576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ADFE1C2" w14:textId="77777777" w:rsidR="00FC1333" w:rsidRDefault="006F2DD7">
          <w:pPr>
            <w:pStyle w:val="TOC3"/>
            <w:tabs>
              <w:tab w:val="left" w:pos="1320"/>
              <w:tab w:val="right" w:leader="dot" w:pos="9350"/>
            </w:tabs>
            <w:rPr>
              <w:rFonts w:eastAsiaTheme="minorEastAsia"/>
              <w:noProof/>
            </w:rPr>
          </w:pPr>
          <w:hyperlink w:anchor="_Toc432514577" w:history="1">
            <w:r w:rsidR="00FC1333" w:rsidRPr="009100D5">
              <w:rPr>
                <w:rStyle w:val="Hyperlink"/>
                <w:noProof/>
              </w:rPr>
              <w:t>5.6.1</w:t>
            </w:r>
            <w:r w:rsidR="00FC1333">
              <w:rPr>
                <w:rFonts w:eastAsiaTheme="minorEastAsia"/>
                <w:noProof/>
              </w:rPr>
              <w:tab/>
            </w:r>
            <w:r w:rsidR="00FC1333" w:rsidRPr="009100D5">
              <w:rPr>
                <w:rStyle w:val="Hyperlink"/>
                <w:noProof/>
              </w:rPr>
              <w:t>Software item-wide design decisions</w:t>
            </w:r>
            <w:r w:rsidR="00FC1333">
              <w:rPr>
                <w:noProof/>
                <w:webHidden/>
              </w:rPr>
              <w:tab/>
            </w:r>
            <w:r w:rsidR="00FC1333">
              <w:rPr>
                <w:noProof/>
                <w:webHidden/>
              </w:rPr>
              <w:fldChar w:fldCharType="begin"/>
            </w:r>
            <w:r w:rsidR="00FC1333">
              <w:rPr>
                <w:noProof/>
                <w:webHidden/>
              </w:rPr>
              <w:instrText xml:space="preserve"> PAGEREF _Toc432514577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59E4A32C" w14:textId="77777777" w:rsidR="00FC1333" w:rsidRDefault="006F2DD7">
          <w:pPr>
            <w:pStyle w:val="TOC3"/>
            <w:tabs>
              <w:tab w:val="left" w:pos="1320"/>
              <w:tab w:val="right" w:leader="dot" w:pos="9350"/>
            </w:tabs>
            <w:rPr>
              <w:rFonts w:eastAsiaTheme="minorEastAsia"/>
              <w:noProof/>
            </w:rPr>
          </w:pPr>
          <w:hyperlink w:anchor="_Toc432514578" w:history="1">
            <w:r w:rsidR="00FC1333" w:rsidRPr="009100D5">
              <w:rPr>
                <w:rStyle w:val="Hyperlink"/>
                <w:noProof/>
              </w:rPr>
              <w:t>5.6.2</w:t>
            </w:r>
            <w:r w:rsidR="00FC1333">
              <w:rPr>
                <w:rFonts w:eastAsiaTheme="minorEastAsia"/>
                <w:noProof/>
              </w:rPr>
              <w:tab/>
            </w:r>
            <w:r w:rsidR="00FC1333" w:rsidRPr="009100D5">
              <w:rPr>
                <w:rStyle w:val="Hyperlink"/>
                <w:noProof/>
              </w:rPr>
              <w:t>Software item architectural design</w:t>
            </w:r>
            <w:r w:rsidR="00FC1333">
              <w:rPr>
                <w:noProof/>
                <w:webHidden/>
              </w:rPr>
              <w:tab/>
            </w:r>
            <w:r w:rsidR="00FC1333">
              <w:rPr>
                <w:noProof/>
                <w:webHidden/>
              </w:rPr>
              <w:fldChar w:fldCharType="begin"/>
            </w:r>
            <w:r w:rsidR="00FC1333">
              <w:rPr>
                <w:noProof/>
                <w:webHidden/>
              </w:rPr>
              <w:instrText xml:space="preserve"> PAGEREF _Toc432514578 \h </w:instrText>
            </w:r>
            <w:r w:rsidR="00FC1333">
              <w:rPr>
                <w:noProof/>
                <w:webHidden/>
              </w:rPr>
            </w:r>
            <w:r w:rsidR="00FC1333">
              <w:rPr>
                <w:noProof/>
                <w:webHidden/>
              </w:rPr>
              <w:fldChar w:fldCharType="separate"/>
            </w:r>
            <w:r w:rsidR="00FC1333">
              <w:rPr>
                <w:noProof/>
                <w:webHidden/>
              </w:rPr>
              <w:t>12</w:t>
            </w:r>
            <w:r w:rsidR="00FC1333">
              <w:rPr>
                <w:noProof/>
                <w:webHidden/>
              </w:rPr>
              <w:fldChar w:fldCharType="end"/>
            </w:r>
          </w:hyperlink>
        </w:p>
        <w:p w14:paraId="3354A4B4" w14:textId="77777777" w:rsidR="00FC1333" w:rsidRDefault="006F2DD7">
          <w:pPr>
            <w:pStyle w:val="TOC3"/>
            <w:tabs>
              <w:tab w:val="left" w:pos="1320"/>
              <w:tab w:val="right" w:leader="dot" w:pos="9350"/>
            </w:tabs>
            <w:rPr>
              <w:rFonts w:eastAsiaTheme="minorEastAsia"/>
              <w:noProof/>
            </w:rPr>
          </w:pPr>
          <w:hyperlink w:anchor="_Toc432514579" w:history="1">
            <w:r w:rsidR="00FC1333" w:rsidRPr="009100D5">
              <w:rPr>
                <w:rStyle w:val="Hyperlink"/>
                <w:noProof/>
              </w:rPr>
              <w:t>5.6.3</w:t>
            </w:r>
            <w:r w:rsidR="00FC1333">
              <w:rPr>
                <w:rFonts w:eastAsiaTheme="minorEastAsia"/>
                <w:noProof/>
              </w:rPr>
              <w:tab/>
            </w:r>
            <w:r w:rsidR="00FC1333" w:rsidRPr="009100D5">
              <w:rPr>
                <w:rStyle w:val="Hyperlink"/>
                <w:noProof/>
              </w:rPr>
              <w:t>Software item detailed design</w:t>
            </w:r>
            <w:r w:rsidR="00FC1333">
              <w:rPr>
                <w:noProof/>
                <w:webHidden/>
              </w:rPr>
              <w:tab/>
            </w:r>
            <w:r w:rsidR="00FC1333">
              <w:rPr>
                <w:noProof/>
                <w:webHidden/>
              </w:rPr>
              <w:fldChar w:fldCharType="begin"/>
            </w:r>
            <w:r w:rsidR="00FC1333">
              <w:rPr>
                <w:noProof/>
                <w:webHidden/>
              </w:rPr>
              <w:instrText xml:space="preserve"> PAGEREF _Toc432514579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513F5F70" w14:textId="77777777" w:rsidR="00FC1333" w:rsidRDefault="006F2DD7">
          <w:pPr>
            <w:pStyle w:val="TOC2"/>
            <w:tabs>
              <w:tab w:val="left" w:pos="880"/>
              <w:tab w:val="right" w:leader="dot" w:pos="9350"/>
            </w:tabs>
            <w:rPr>
              <w:rFonts w:eastAsiaTheme="minorEastAsia"/>
              <w:noProof/>
            </w:rPr>
          </w:pPr>
          <w:hyperlink w:anchor="_Toc432514580" w:history="1">
            <w:r w:rsidR="00FC1333" w:rsidRPr="009100D5">
              <w:rPr>
                <w:rStyle w:val="Hyperlink"/>
                <w:noProof/>
              </w:rPr>
              <w:t>5.7</w:t>
            </w:r>
            <w:r w:rsidR="00FC1333">
              <w:rPr>
                <w:rFonts w:eastAsiaTheme="minorEastAsia"/>
                <w:noProof/>
              </w:rPr>
              <w:tab/>
            </w:r>
            <w:r w:rsidR="00FC1333" w:rsidRPr="009100D5">
              <w:rPr>
                <w:rStyle w:val="Hyperlink"/>
                <w:noProof/>
              </w:rPr>
              <w:t>Software implementation and unit testing</w:t>
            </w:r>
            <w:r w:rsidR="00FC1333">
              <w:rPr>
                <w:noProof/>
                <w:webHidden/>
              </w:rPr>
              <w:tab/>
            </w:r>
            <w:r w:rsidR="00FC1333">
              <w:rPr>
                <w:noProof/>
                <w:webHidden/>
              </w:rPr>
              <w:fldChar w:fldCharType="begin"/>
            </w:r>
            <w:r w:rsidR="00FC1333">
              <w:rPr>
                <w:noProof/>
                <w:webHidden/>
              </w:rPr>
              <w:instrText xml:space="preserve"> PAGEREF _Toc432514580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073D218F" w14:textId="77777777" w:rsidR="00FC1333" w:rsidRDefault="006F2DD7">
          <w:pPr>
            <w:pStyle w:val="TOC3"/>
            <w:tabs>
              <w:tab w:val="left" w:pos="1320"/>
              <w:tab w:val="right" w:leader="dot" w:pos="9350"/>
            </w:tabs>
            <w:rPr>
              <w:rFonts w:eastAsiaTheme="minorEastAsia"/>
              <w:noProof/>
            </w:rPr>
          </w:pPr>
          <w:hyperlink w:anchor="_Toc432514581" w:history="1">
            <w:r w:rsidR="00FC1333" w:rsidRPr="009100D5">
              <w:rPr>
                <w:rStyle w:val="Hyperlink"/>
                <w:noProof/>
              </w:rPr>
              <w:t>5.7.1</w:t>
            </w:r>
            <w:r w:rsidR="00FC1333">
              <w:rPr>
                <w:rFonts w:eastAsiaTheme="minorEastAsia"/>
                <w:noProof/>
              </w:rPr>
              <w:tab/>
            </w:r>
            <w:r w:rsidR="00FC1333" w:rsidRPr="009100D5">
              <w:rPr>
                <w:rStyle w:val="Hyperlink"/>
                <w:noProof/>
              </w:rPr>
              <w:t>Software implementation</w:t>
            </w:r>
            <w:r w:rsidR="00FC1333">
              <w:rPr>
                <w:noProof/>
                <w:webHidden/>
              </w:rPr>
              <w:tab/>
            </w:r>
            <w:r w:rsidR="00FC1333">
              <w:rPr>
                <w:noProof/>
                <w:webHidden/>
              </w:rPr>
              <w:fldChar w:fldCharType="begin"/>
            </w:r>
            <w:r w:rsidR="00FC1333">
              <w:rPr>
                <w:noProof/>
                <w:webHidden/>
              </w:rPr>
              <w:instrText xml:space="preserve"> PAGEREF _Toc432514581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4F3D2492" w14:textId="77777777" w:rsidR="00FC1333" w:rsidRDefault="006F2DD7">
          <w:pPr>
            <w:pStyle w:val="TOC3"/>
            <w:tabs>
              <w:tab w:val="left" w:pos="1320"/>
              <w:tab w:val="right" w:leader="dot" w:pos="9350"/>
            </w:tabs>
            <w:rPr>
              <w:rFonts w:eastAsiaTheme="minorEastAsia"/>
              <w:noProof/>
            </w:rPr>
          </w:pPr>
          <w:hyperlink w:anchor="_Toc432514582" w:history="1">
            <w:r w:rsidR="00FC1333" w:rsidRPr="009100D5">
              <w:rPr>
                <w:rStyle w:val="Hyperlink"/>
                <w:noProof/>
              </w:rPr>
              <w:t>5.7.2</w:t>
            </w:r>
            <w:r w:rsidR="00FC1333">
              <w:rPr>
                <w:rFonts w:eastAsiaTheme="minorEastAsia"/>
                <w:noProof/>
              </w:rPr>
              <w:tab/>
            </w:r>
            <w:r w:rsidR="00FC1333" w:rsidRPr="009100D5">
              <w:rPr>
                <w:rStyle w:val="Hyperlink"/>
                <w:noProof/>
              </w:rPr>
              <w:t>Preparing for unit testing</w:t>
            </w:r>
            <w:r w:rsidR="00FC1333">
              <w:rPr>
                <w:noProof/>
                <w:webHidden/>
              </w:rPr>
              <w:tab/>
            </w:r>
            <w:r w:rsidR="00FC1333">
              <w:rPr>
                <w:noProof/>
                <w:webHidden/>
              </w:rPr>
              <w:fldChar w:fldCharType="begin"/>
            </w:r>
            <w:r w:rsidR="00FC1333">
              <w:rPr>
                <w:noProof/>
                <w:webHidden/>
              </w:rPr>
              <w:instrText xml:space="preserve"> PAGEREF _Toc432514582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77B0C2A9" w14:textId="77777777" w:rsidR="00FC1333" w:rsidRDefault="006F2DD7">
          <w:pPr>
            <w:pStyle w:val="TOC3"/>
            <w:tabs>
              <w:tab w:val="left" w:pos="1320"/>
              <w:tab w:val="right" w:leader="dot" w:pos="9350"/>
            </w:tabs>
            <w:rPr>
              <w:rFonts w:eastAsiaTheme="minorEastAsia"/>
              <w:noProof/>
            </w:rPr>
          </w:pPr>
          <w:hyperlink w:anchor="_Toc432514583" w:history="1">
            <w:r w:rsidR="00FC1333" w:rsidRPr="009100D5">
              <w:rPr>
                <w:rStyle w:val="Hyperlink"/>
                <w:noProof/>
              </w:rPr>
              <w:t>5.7.3</w:t>
            </w:r>
            <w:r w:rsidR="00FC1333">
              <w:rPr>
                <w:rFonts w:eastAsiaTheme="minorEastAsia"/>
                <w:noProof/>
              </w:rPr>
              <w:tab/>
            </w:r>
            <w:r w:rsidR="00FC1333" w:rsidRPr="009100D5">
              <w:rPr>
                <w:rStyle w:val="Hyperlink"/>
                <w:noProof/>
              </w:rPr>
              <w:t>Performing unit testing</w:t>
            </w:r>
            <w:r w:rsidR="00FC1333">
              <w:rPr>
                <w:noProof/>
                <w:webHidden/>
              </w:rPr>
              <w:tab/>
            </w:r>
            <w:r w:rsidR="00FC1333">
              <w:rPr>
                <w:noProof/>
                <w:webHidden/>
              </w:rPr>
              <w:fldChar w:fldCharType="begin"/>
            </w:r>
            <w:r w:rsidR="00FC1333">
              <w:rPr>
                <w:noProof/>
                <w:webHidden/>
              </w:rPr>
              <w:instrText xml:space="preserve"> PAGEREF _Toc432514583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5328D47D" w14:textId="77777777" w:rsidR="00FC1333" w:rsidRDefault="006F2DD7">
          <w:pPr>
            <w:pStyle w:val="TOC3"/>
            <w:tabs>
              <w:tab w:val="left" w:pos="1320"/>
              <w:tab w:val="right" w:leader="dot" w:pos="9350"/>
            </w:tabs>
            <w:rPr>
              <w:rFonts w:eastAsiaTheme="minorEastAsia"/>
              <w:noProof/>
            </w:rPr>
          </w:pPr>
          <w:hyperlink w:anchor="_Toc432514584" w:history="1">
            <w:r w:rsidR="00FC1333" w:rsidRPr="009100D5">
              <w:rPr>
                <w:rStyle w:val="Hyperlink"/>
                <w:noProof/>
              </w:rPr>
              <w:t>5.7.4</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_Toc432514584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606CAC6E" w14:textId="77777777" w:rsidR="00FC1333" w:rsidRDefault="006F2DD7">
          <w:pPr>
            <w:pStyle w:val="TOC3"/>
            <w:tabs>
              <w:tab w:val="left" w:pos="1320"/>
              <w:tab w:val="right" w:leader="dot" w:pos="9350"/>
            </w:tabs>
            <w:rPr>
              <w:rFonts w:eastAsiaTheme="minorEastAsia"/>
              <w:noProof/>
            </w:rPr>
          </w:pPr>
          <w:hyperlink w:anchor="_Toc432514585" w:history="1">
            <w:r w:rsidR="00FC1333" w:rsidRPr="009100D5">
              <w:rPr>
                <w:rStyle w:val="Hyperlink"/>
                <w:noProof/>
              </w:rPr>
              <w:t>5.7.5</w:t>
            </w:r>
            <w:r w:rsidR="00FC1333">
              <w:rPr>
                <w:rFonts w:eastAsiaTheme="minorEastAsia"/>
                <w:noProof/>
              </w:rPr>
              <w:tab/>
            </w:r>
            <w:r w:rsidR="00FC1333" w:rsidRPr="009100D5">
              <w:rPr>
                <w:rStyle w:val="Hyperlink"/>
                <w:noProof/>
              </w:rPr>
              <w:t>Analyzing and recording unit test results</w:t>
            </w:r>
            <w:r w:rsidR="00FC1333">
              <w:rPr>
                <w:noProof/>
                <w:webHidden/>
              </w:rPr>
              <w:tab/>
            </w:r>
            <w:r w:rsidR="00FC1333">
              <w:rPr>
                <w:noProof/>
                <w:webHidden/>
              </w:rPr>
              <w:fldChar w:fldCharType="begin"/>
            </w:r>
            <w:r w:rsidR="00FC1333">
              <w:rPr>
                <w:noProof/>
                <w:webHidden/>
              </w:rPr>
              <w:instrText xml:space="preserve"> PAGEREF _Toc432514585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441FDCD1" w14:textId="77777777" w:rsidR="00FC1333" w:rsidRDefault="006F2DD7">
          <w:pPr>
            <w:pStyle w:val="TOC2"/>
            <w:tabs>
              <w:tab w:val="left" w:pos="880"/>
              <w:tab w:val="right" w:leader="dot" w:pos="9350"/>
            </w:tabs>
            <w:rPr>
              <w:rFonts w:eastAsiaTheme="minorEastAsia"/>
              <w:noProof/>
            </w:rPr>
          </w:pPr>
          <w:hyperlink w:anchor="_Toc432514586" w:history="1">
            <w:r w:rsidR="00FC1333" w:rsidRPr="009100D5">
              <w:rPr>
                <w:rStyle w:val="Hyperlink"/>
                <w:noProof/>
              </w:rPr>
              <w:t>5.8</w:t>
            </w:r>
            <w:r w:rsidR="00FC1333">
              <w:rPr>
                <w:rFonts w:eastAsiaTheme="minorEastAsia"/>
                <w:noProof/>
              </w:rPr>
              <w:tab/>
            </w:r>
            <w:r w:rsidR="00FC1333" w:rsidRPr="009100D5">
              <w:rPr>
                <w:rStyle w:val="Hyperlink"/>
                <w:noProof/>
              </w:rPr>
              <w:t>Unit integration and testing</w:t>
            </w:r>
            <w:r w:rsidR="00FC1333">
              <w:rPr>
                <w:noProof/>
                <w:webHidden/>
              </w:rPr>
              <w:tab/>
            </w:r>
            <w:r w:rsidR="00FC1333">
              <w:rPr>
                <w:noProof/>
                <w:webHidden/>
              </w:rPr>
              <w:fldChar w:fldCharType="begin"/>
            </w:r>
            <w:r w:rsidR="00FC1333">
              <w:rPr>
                <w:noProof/>
                <w:webHidden/>
              </w:rPr>
              <w:instrText xml:space="preserve"> PAGEREF _Toc432514586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15670423" w14:textId="77777777" w:rsidR="00FC1333" w:rsidRDefault="006F2DD7">
          <w:pPr>
            <w:pStyle w:val="TOC3"/>
            <w:tabs>
              <w:tab w:val="left" w:pos="1320"/>
              <w:tab w:val="right" w:leader="dot" w:pos="9350"/>
            </w:tabs>
            <w:rPr>
              <w:rFonts w:eastAsiaTheme="minorEastAsia"/>
              <w:noProof/>
            </w:rPr>
          </w:pPr>
          <w:hyperlink w:anchor="_Toc432514587" w:history="1">
            <w:r w:rsidR="00FC1333" w:rsidRPr="009100D5">
              <w:rPr>
                <w:rStyle w:val="Hyperlink"/>
                <w:noProof/>
              </w:rPr>
              <w:t>5.8.1</w:t>
            </w:r>
            <w:r w:rsidR="00FC1333">
              <w:rPr>
                <w:rFonts w:eastAsiaTheme="minorEastAsia"/>
                <w:noProof/>
              </w:rPr>
              <w:tab/>
            </w:r>
            <w:r w:rsidR="00FC1333" w:rsidRPr="009100D5">
              <w:rPr>
                <w:rStyle w:val="Hyperlink"/>
                <w:noProof/>
              </w:rPr>
              <w:t>Preparing for unit integration and testing</w:t>
            </w:r>
            <w:r w:rsidR="00FC1333">
              <w:rPr>
                <w:noProof/>
                <w:webHidden/>
              </w:rPr>
              <w:tab/>
            </w:r>
            <w:r w:rsidR="00FC1333">
              <w:rPr>
                <w:noProof/>
                <w:webHidden/>
              </w:rPr>
              <w:fldChar w:fldCharType="begin"/>
            </w:r>
            <w:r w:rsidR="00FC1333">
              <w:rPr>
                <w:noProof/>
                <w:webHidden/>
              </w:rPr>
              <w:instrText xml:space="preserve"> PAGEREF _Toc432514587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2C166DC3" w14:textId="77777777" w:rsidR="00FC1333" w:rsidRDefault="006F2DD7">
          <w:pPr>
            <w:pStyle w:val="TOC3"/>
            <w:tabs>
              <w:tab w:val="left" w:pos="1320"/>
              <w:tab w:val="right" w:leader="dot" w:pos="9350"/>
            </w:tabs>
            <w:rPr>
              <w:rFonts w:eastAsiaTheme="minorEastAsia"/>
              <w:noProof/>
            </w:rPr>
          </w:pPr>
          <w:hyperlink w:anchor="_Toc432514588" w:history="1">
            <w:r w:rsidR="00FC1333" w:rsidRPr="009100D5">
              <w:rPr>
                <w:rStyle w:val="Hyperlink"/>
                <w:noProof/>
              </w:rPr>
              <w:t>5.8.2</w:t>
            </w:r>
            <w:r w:rsidR="00FC1333">
              <w:rPr>
                <w:rFonts w:eastAsiaTheme="minorEastAsia"/>
                <w:noProof/>
              </w:rPr>
              <w:tab/>
            </w:r>
            <w:r w:rsidR="00FC1333" w:rsidRPr="009100D5">
              <w:rPr>
                <w:rStyle w:val="Hyperlink"/>
                <w:noProof/>
              </w:rPr>
              <w:t>Performing unit integration and testing</w:t>
            </w:r>
            <w:r w:rsidR="00FC1333">
              <w:rPr>
                <w:noProof/>
                <w:webHidden/>
              </w:rPr>
              <w:tab/>
            </w:r>
            <w:r w:rsidR="00FC1333">
              <w:rPr>
                <w:noProof/>
                <w:webHidden/>
              </w:rPr>
              <w:fldChar w:fldCharType="begin"/>
            </w:r>
            <w:r w:rsidR="00FC1333">
              <w:rPr>
                <w:noProof/>
                <w:webHidden/>
              </w:rPr>
              <w:instrText xml:space="preserve"> PAGEREF _Toc432514588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737D8A68" w14:textId="77777777" w:rsidR="00FC1333" w:rsidRDefault="006F2DD7">
          <w:pPr>
            <w:pStyle w:val="TOC3"/>
            <w:tabs>
              <w:tab w:val="left" w:pos="1320"/>
              <w:tab w:val="right" w:leader="dot" w:pos="9350"/>
            </w:tabs>
            <w:rPr>
              <w:rFonts w:eastAsiaTheme="minorEastAsia"/>
              <w:noProof/>
            </w:rPr>
          </w:pPr>
          <w:hyperlink w:anchor="_Toc432514589" w:history="1">
            <w:r w:rsidR="00FC1333" w:rsidRPr="009100D5">
              <w:rPr>
                <w:rStyle w:val="Hyperlink"/>
                <w:noProof/>
              </w:rPr>
              <w:t>5.8.3</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_Toc432514589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3233BD4E" w14:textId="77777777" w:rsidR="00FC1333" w:rsidRDefault="006F2DD7">
          <w:pPr>
            <w:pStyle w:val="TOC3"/>
            <w:tabs>
              <w:tab w:val="left" w:pos="1320"/>
              <w:tab w:val="right" w:leader="dot" w:pos="9350"/>
            </w:tabs>
            <w:rPr>
              <w:rFonts w:eastAsiaTheme="minorEastAsia"/>
              <w:noProof/>
            </w:rPr>
          </w:pPr>
          <w:hyperlink w:anchor="_Toc432514590" w:history="1">
            <w:r w:rsidR="00FC1333" w:rsidRPr="009100D5">
              <w:rPr>
                <w:rStyle w:val="Hyperlink"/>
                <w:noProof/>
              </w:rPr>
              <w:t>5.8.4</w:t>
            </w:r>
            <w:r w:rsidR="00FC1333">
              <w:rPr>
                <w:rFonts w:eastAsiaTheme="minorEastAsia"/>
                <w:noProof/>
              </w:rPr>
              <w:tab/>
            </w:r>
            <w:r w:rsidR="00FC1333" w:rsidRPr="009100D5">
              <w:rPr>
                <w:rStyle w:val="Hyperlink"/>
                <w:noProof/>
              </w:rPr>
              <w:t>Analyzing and recording unit integration and test results</w:t>
            </w:r>
            <w:r w:rsidR="00FC1333">
              <w:rPr>
                <w:noProof/>
                <w:webHidden/>
              </w:rPr>
              <w:tab/>
            </w:r>
            <w:r w:rsidR="00FC1333">
              <w:rPr>
                <w:noProof/>
                <w:webHidden/>
              </w:rPr>
              <w:fldChar w:fldCharType="begin"/>
            </w:r>
            <w:r w:rsidR="00FC1333">
              <w:rPr>
                <w:noProof/>
                <w:webHidden/>
              </w:rPr>
              <w:instrText xml:space="preserve"> PAGEREF _Toc432514590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05F22731" w14:textId="77777777" w:rsidR="00FC1333" w:rsidRDefault="006F2DD7">
          <w:pPr>
            <w:pStyle w:val="TOC2"/>
            <w:tabs>
              <w:tab w:val="left" w:pos="880"/>
              <w:tab w:val="right" w:leader="dot" w:pos="9350"/>
            </w:tabs>
            <w:rPr>
              <w:rFonts w:eastAsiaTheme="minorEastAsia"/>
              <w:noProof/>
            </w:rPr>
          </w:pPr>
          <w:hyperlink w:anchor="_Toc432514591" w:history="1">
            <w:r w:rsidR="00FC1333" w:rsidRPr="009100D5">
              <w:rPr>
                <w:rStyle w:val="Hyperlink"/>
                <w:noProof/>
              </w:rPr>
              <w:t>5.9</w:t>
            </w:r>
            <w:r w:rsidR="00FC1333">
              <w:rPr>
                <w:rFonts w:eastAsiaTheme="minorEastAsia"/>
                <w:noProof/>
              </w:rPr>
              <w:tab/>
            </w:r>
            <w:r w:rsidR="00FC1333" w:rsidRPr="009100D5">
              <w:rPr>
                <w:rStyle w:val="Hyperlink"/>
                <w:noProof/>
              </w:rPr>
              <w:t>Software item qualification testing</w:t>
            </w:r>
            <w:r w:rsidR="00FC1333">
              <w:rPr>
                <w:noProof/>
                <w:webHidden/>
              </w:rPr>
              <w:tab/>
            </w:r>
            <w:r w:rsidR="00FC1333">
              <w:rPr>
                <w:noProof/>
                <w:webHidden/>
              </w:rPr>
              <w:fldChar w:fldCharType="begin"/>
            </w:r>
            <w:r w:rsidR="00FC1333">
              <w:rPr>
                <w:noProof/>
                <w:webHidden/>
              </w:rPr>
              <w:instrText xml:space="preserve"> PAGEREF _Toc432514591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35D62BB6" w14:textId="77777777" w:rsidR="00FC1333" w:rsidRDefault="006F2DD7">
          <w:pPr>
            <w:pStyle w:val="TOC3"/>
            <w:tabs>
              <w:tab w:val="left" w:pos="1320"/>
              <w:tab w:val="right" w:leader="dot" w:pos="9350"/>
            </w:tabs>
            <w:rPr>
              <w:rFonts w:eastAsiaTheme="minorEastAsia"/>
              <w:noProof/>
            </w:rPr>
          </w:pPr>
          <w:hyperlink w:anchor="_Toc432514592" w:history="1">
            <w:r w:rsidR="00FC1333" w:rsidRPr="009100D5">
              <w:rPr>
                <w:rStyle w:val="Hyperlink"/>
                <w:noProof/>
              </w:rPr>
              <w:t>5.9.1</w:t>
            </w:r>
            <w:r w:rsidR="00FC1333">
              <w:rPr>
                <w:rFonts w:eastAsiaTheme="minorEastAsia"/>
                <w:noProof/>
              </w:rPr>
              <w:tab/>
            </w:r>
            <w:r w:rsidR="00FC1333" w:rsidRPr="009100D5">
              <w:rPr>
                <w:rStyle w:val="Hyperlink"/>
                <w:noProof/>
              </w:rPr>
              <w:t>Independence in software item qualification testing</w:t>
            </w:r>
            <w:r w:rsidR="00FC1333">
              <w:rPr>
                <w:noProof/>
                <w:webHidden/>
              </w:rPr>
              <w:tab/>
            </w:r>
            <w:r w:rsidR="00FC1333">
              <w:rPr>
                <w:noProof/>
                <w:webHidden/>
              </w:rPr>
              <w:fldChar w:fldCharType="begin"/>
            </w:r>
            <w:r w:rsidR="00FC1333">
              <w:rPr>
                <w:noProof/>
                <w:webHidden/>
              </w:rPr>
              <w:instrText xml:space="preserve"> PAGEREF _Toc432514592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7457C5B2" w14:textId="77777777" w:rsidR="00FC1333" w:rsidRDefault="006F2DD7">
          <w:pPr>
            <w:pStyle w:val="TOC3"/>
            <w:tabs>
              <w:tab w:val="left" w:pos="1320"/>
              <w:tab w:val="right" w:leader="dot" w:pos="9350"/>
            </w:tabs>
            <w:rPr>
              <w:rFonts w:eastAsiaTheme="minorEastAsia"/>
              <w:noProof/>
            </w:rPr>
          </w:pPr>
          <w:hyperlink w:anchor="_Toc432514593" w:history="1">
            <w:r w:rsidR="00FC1333" w:rsidRPr="009100D5">
              <w:rPr>
                <w:rStyle w:val="Hyperlink"/>
                <w:noProof/>
              </w:rPr>
              <w:t>5.9.2</w:t>
            </w:r>
            <w:r w:rsidR="00FC1333">
              <w:rPr>
                <w:rFonts w:eastAsiaTheme="minorEastAsia"/>
                <w:noProof/>
              </w:rPr>
              <w:tab/>
            </w:r>
            <w:r w:rsidR="00FC1333" w:rsidRPr="009100D5">
              <w:rPr>
                <w:rStyle w:val="Hyperlink"/>
                <w:noProof/>
              </w:rPr>
              <w:t>Testing on the target computer system</w:t>
            </w:r>
            <w:r w:rsidR="00FC1333">
              <w:rPr>
                <w:noProof/>
                <w:webHidden/>
              </w:rPr>
              <w:tab/>
            </w:r>
            <w:r w:rsidR="00FC1333">
              <w:rPr>
                <w:noProof/>
                <w:webHidden/>
              </w:rPr>
              <w:fldChar w:fldCharType="begin"/>
            </w:r>
            <w:r w:rsidR="00FC1333">
              <w:rPr>
                <w:noProof/>
                <w:webHidden/>
              </w:rPr>
              <w:instrText xml:space="preserve"> PAGEREF _Toc432514593 \h </w:instrText>
            </w:r>
            <w:r w:rsidR="00FC1333">
              <w:rPr>
                <w:noProof/>
                <w:webHidden/>
              </w:rPr>
            </w:r>
            <w:r w:rsidR="00FC1333">
              <w:rPr>
                <w:noProof/>
                <w:webHidden/>
              </w:rPr>
              <w:fldChar w:fldCharType="separate"/>
            </w:r>
            <w:r w:rsidR="00FC1333">
              <w:rPr>
                <w:noProof/>
                <w:webHidden/>
              </w:rPr>
              <w:t>13</w:t>
            </w:r>
            <w:r w:rsidR="00FC1333">
              <w:rPr>
                <w:noProof/>
                <w:webHidden/>
              </w:rPr>
              <w:fldChar w:fldCharType="end"/>
            </w:r>
          </w:hyperlink>
        </w:p>
        <w:p w14:paraId="66484309" w14:textId="77777777" w:rsidR="00FC1333" w:rsidRDefault="006F2DD7">
          <w:pPr>
            <w:pStyle w:val="TOC3"/>
            <w:tabs>
              <w:tab w:val="left" w:pos="1320"/>
              <w:tab w:val="right" w:leader="dot" w:pos="9350"/>
            </w:tabs>
            <w:rPr>
              <w:rFonts w:eastAsiaTheme="minorEastAsia"/>
              <w:noProof/>
            </w:rPr>
          </w:pPr>
          <w:hyperlink w:anchor="_Toc432514594" w:history="1">
            <w:r w:rsidR="00FC1333" w:rsidRPr="009100D5">
              <w:rPr>
                <w:rStyle w:val="Hyperlink"/>
                <w:noProof/>
              </w:rPr>
              <w:t>5.9.3</w:t>
            </w:r>
            <w:r w:rsidR="00FC1333">
              <w:rPr>
                <w:rFonts w:eastAsiaTheme="minorEastAsia"/>
                <w:noProof/>
              </w:rPr>
              <w:tab/>
            </w:r>
            <w:r w:rsidR="00FC1333" w:rsidRPr="009100D5">
              <w:rPr>
                <w:rStyle w:val="Hyperlink"/>
                <w:noProof/>
              </w:rPr>
              <w:t>Preparing for software item qualification testing</w:t>
            </w:r>
            <w:r w:rsidR="00FC1333">
              <w:rPr>
                <w:noProof/>
                <w:webHidden/>
              </w:rPr>
              <w:tab/>
            </w:r>
            <w:r w:rsidR="00FC1333">
              <w:rPr>
                <w:noProof/>
                <w:webHidden/>
              </w:rPr>
              <w:fldChar w:fldCharType="begin"/>
            </w:r>
            <w:r w:rsidR="00FC1333">
              <w:rPr>
                <w:noProof/>
                <w:webHidden/>
              </w:rPr>
              <w:instrText xml:space="preserve"> PAGEREF _Toc432514594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7D409665" w14:textId="77777777" w:rsidR="00FC1333" w:rsidRDefault="006F2DD7">
          <w:pPr>
            <w:pStyle w:val="TOC3"/>
            <w:tabs>
              <w:tab w:val="left" w:pos="1320"/>
              <w:tab w:val="right" w:leader="dot" w:pos="9350"/>
            </w:tabs>
            <w:rPr>
              <w:rFonts w:eastAsiaTheme="minorEastAsia"/>
              <w:noProof/>
            </w:rPr>
          </w:pPr>
          <w:hyperlink w:anchor="_Toc432514595" w:history="1">
            <w:r w:rsidR="00FC1333" w:rsidRPr="009100D5">
              <w:rPr>
                <w:rStyle w:val="Hyperlink"/>
                <w:noProof/>
              </w:rPr>
              <w:t>5.9.4</w:t>
            </w:r>
            <w:r w:rsidR="00FC1333">
              <w:rPr>
                <w:rFonts w:eastAsiaTheme="minorEastAsia"/>
                <w:noProof/>
              </w:rPr>
              <w:tab/>
            </w:r>
            <w:r w:rsidR="00FC1333" w:rsidRPr="009100D5">
              <w:rPr>
                <w:rStyle w:val="Hyperlink"/>
                <w:noProof/>
              </w:rPr>
              <w:t>Dry run of software item qualification testing</w:t>
            </w:r>
            <w:r w:rsidR="00FC1333">
              <w:rPr>
                <w:noProof/>
                <w:webHidden/>
              </w:rPr>
              <w:tab/>
            </w:r>
            <w:r w:rsidR="00FC1333">
              <w:rPr>
                <w:noProof/>
                <w:webHidden/>
              </w:rPr>
              <w:fldChar w:fldCharType="begin"/>
            </w:r>
            <w:r w:rsidR="00FC1333">
              <w:rPr>
                <w:noProof/>
                <w:webHidden/>
              </w:rPr>
              <w:instrText xml:space="preserve"> PAGEREF _Toc432514595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1D690A3" w14:textId="77777777" w:rsidR="00FC1333" w:rsidRDefault="006F2DD7">
          <w:pPr>
            <w:pStyle w:val="TOC3"/>
            <w:tabs>
              <w:tab w:val="left" w:pos="1320"/>
              <w:tab w:val="right" w:leader="dot" w:pos="9350"/>
            </w:tabs>
            <w:rPr>
              <w:rFonts w:eastAsiaTheme="minorEastAsia"/>
              <w:noProof/>
            </w:rPr>
          </w:pPr>
          <w:hyperlink w:anchor="_Toc432514596" w:history="1">
            <w:r w:rsidR="00FC1333" w:rsidRPr="009100D5">
              <w:rPr>
                <w:rStyle w:val="Hyperlink"/>
                <w:noProof/>
              </w:rPr>
              <w:t>5.9.5</w:t>
            </w:r>
            <w:r w:rsidR="00FC1333">
              <w:rPr>
                <w:rFonts w:eastAsiaTheme="minorEastAsia"/>
                <w:noProof/>
              </w:rPr>
              <w:tab/>
            </w:r>
            <w:r w:rsidR="00FC1333" w:rsidRPr="009100D5">
              <w:rPr>
                <w:rStyle w:val="Hyperlink"/>
                <w:noProof/>
              </w:rPr>
              <w:t>Performing software item qualification testing</w:t>
            </w:r>
            <w:r w:rsidR="00FC1333">
              <w:rPr>
                <w:noProof/>
                <w:webHidden/>
              </w:rPr>
              <w:tab/>
            </w:r>
            <w:r w:rsidR="00FC1333">
              <w:rPr>
                <w:noProof/>
                <w:webHidden/>
              </w:rPr>
              <w:fldChar w:fldCharType="begin"/>
            </w:r>
            <w:r w:rsidR="00FC1333">
              <w:rPr>
                <w:noProof/>
                <w:webHidden/>
              </w:rPr>
              <w:instrText xml:space="preserve"> PAGEREF _Toc432514596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0F777F15" w14:textId="77777777" w:rsidR="00FC1333" w:rsidRDefault="006F2DD7">
          <w:pPr>
            <w:pStyle w:val="TOC3"/>
            <w:tabs>
              <w:tab w:val="left" w:pos="1320"/>
              <w:tab w:val="right" w:leader="dot" w:pos="9350"/>
            </w:tabs>
            <w:rPr>
              <w:rFonts w:eastAsiaTheme="minorEastAsia"/>
              <w:noProof/>
            </w:rPr>
          </w:pPr>
          <w:hyperlink w:anchor="_Toc432514597" w:history="1">
            <w:r w:rsidR="00FC1333" w:rsidRPr="009100D5">
              <w:rPr>
                <w:rStyle w:val="Hyperlink"/>
                <w:noProof/>
              </w:rPr>
              <w:t>5.9.6</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_Toc432514597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7652EF24" w14:textId="77777777" w:rsidR="00FC1333" w:rsidRDefault="006F2DD7">
          <w:pPr>
            <w:pStyle w:val="TOC3"/>
            <w:tabs>
              <w:tab w:val="left" w:pos="1320"/>
              <w:tab w:val="right" w:leader="dot" w:pos="9350"/>
            </w:tabs>
            <w:rPr>
              <w:rFonts w:eastAsiaTheme="minorEastAsia"/>
              <w:noProof/>
            </w:rPr>
          </w:pPr>
          <w:hyperlink w:anchor="_Toc432514598" w:history="1">
            <w:r w:rsidR="00FC1333" w:rsidRPr="009100D5">
              <w:rPr>
                <w:rStyle w:val="Hyperlink"/>
                <w:noProof/>
              </w:rPr>
              <w:t>5.9.7</w:t>
            </w:r>
            <w:r w:rsidR="00FC1333">
              <w:rPr>
                <w:rFonts w:eastAsiaTheme="minorEastAsia"/>
                <w:noProof/>
              </w:rPr>
              <w:tab/>
            </w:r>
            <w:r w:rsidR="00FC1333" w:rsidRPr="009100D5">
              <w:rPr>
                <w:rStyle w:val="Hyperlink"/>
                <w:noProof/>
              </w:rPr>
              <w:t>Analyzing and recording software item qualification test results</w:t>
            </w:r>
            <w:r w:rsidR="00FC1333">
              <w:rPr>
                <w:noProof/>
                <w:webHidden/>
              </w:rPr>
              <w:tab/>
            </w:r>
            <w:r w:rsidR="00FC1333">
              <w:rPr>
                <w:noProof/>
                <w:webHidden/>
              </w:rPr>
              <w:fldChar w:fldCharType="begin"/>
            </w:r>
            <w:r w:rsidR="00FC1333">
              <w:rPr>
                <w:noProof/>
                <w:webHidden/>
              </w:rPr>
              <w:instrText xml:space="preserve"> PAGEREF _Toc432514598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66AD1FDA" w14:textId="77777777" w:rsidR="00FC1333" w:rsidRDefault="006F2DD7">
          <w:pPr>
            <w:pStyle w:val="TOC2"/>
            <w:tabs>
              <w:tab w:val="left" w:pos="880"/>
              <w:tab w:val="right" w:leader="dot" w:pos="9350"/>
            </w:tabs>
            <w:rPr>
              <w:rFonts w:eastAsiaTheme="minorEastAsia"/>
              <w:noProof/>
            </w:rPr>
          </w:pPr>
          <w:hyperlink w:anchor="_Toc432514599" w:history="1">
            <w:r w:rsidR="00FC1333" w:rsidRPr="009100D5">
              <w:rPr>
                <w:rStyle w:val="Hyperlink"/>
                <w:noProof/>
              </w:rPr>
              <w:t>5.10</w:t>
            </w:r>
            <w:r w:rsidR="00FC1333">
              <w:rPr>
                <w:rFonts w:eastAsiaTheme="minorEastAsia"/>
                <w:noProof/>
              </w:rPr>
              <w:tab/>
            </w:r>
            <w:r w:rsidR="00FC1333" w:rsidRPr="009100D5">
              <w:rPr>
                <w:rStyle w:val="Hyperlink"/>
                <w:noProof/>
              </w:rPr>
              <w:t>Software/hardware item integration and testing</w:t>
            </w:r>
            <w:r w:rsidR="00FC1333">
              <w:rPr>
                <w:noProof/>
                <w:webHidden/>
              </w:rPr>
              <w:tab/>
            </w:r>
            <w:r w:rsidR="00FC1333">
              <w:rPr>
                <w:noProof/>
                <w:webHidden/>
              </w:rPr>
              <w:fldChar w:fldCharType="begin"/>
            </w:r>
            <w:r w:rsidR="00FC1333">
              <w:rPr>
                <w:noProof/>
                <w:webHidden/>
              </w:rPr>
              <w:instrText xml:space="preserve"> PAGEREF _Toc432514599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AABDE11" w14:textId="77777777" w:rsidR="00FC1333" w:rsidRDefault="006F2DD7">
          <w:pPr>
            <w:pStyle w:val="TOC3"/>
            <w:tabs>
              <w:tab w:val="left" w:pos="1320"/>
              <w:tab w:val="right" w:leader="dot" w:pos="9350"/>
            </w:tabs>
            <w:rPr>
              <w:rFonts w:eastAsiaTheme="minorEastAsia"/>
              <w:noProof/>
            </w:rPr>
          </w:pPr>
          <w:hyperlink w:anchor="_Toc432514600" w:history="1">
            <w:r w:rsidR="00FC1333" w:rsidRPr="009100D5">
              <w:rPr>
                <w:rStyle w:val="Hyperlink"/>
                <w:noProof/>
              </w:rPr>
              <w:t>5.10.1</w:t>
            </w:r>
            <w:r w:rsidR="00FC1333">
              <w:rPr>
                <w:rFonts w:eastAsiaTheme="minorEastAsia"/>
                <w:noProof/>
              </w:rPr>
              <w:tab/>
            </w:r>
            <w:r w:rsidR="00FC1333" w:rsidRPr="009100D5">
              <w:rPr>
                <w:rStyle w:val="Hyperlink"/>
                <w:noProof/>
              </w:rPr>
              <w:t>Preparing for software/hardware item integration and testing</w:t>
            </w:r>
            <w:r w:rsidR="00FC1333">
              <w:rPr>
                <w:noProof/>
                <w:webHidden/>
              </w:rPr>
              <w:tab/>
            </w:r>
            <w:r w:rsidR="00FC1333">
              <w:rPr>
                <w:noProof/>
                <w:webHidden/>
              </w:rPr>
              <w:fldChar w:fldCharType="begin"/>
            </w:r>
            <w:r w:rsidR="00FC1333">
              <w:rPr>
                <w:noProof/>
                <w:webHidden/>
              </w:rPr>
              <w:instrText xml:space="preserve"> PAGEREF _Toc432514600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4E72ECEB" w14:textId="77777777" w:rsidR="00FC1333" w:rsidRDefault="006F2DD7">
          <w:pPr>
            <w:pStyle w:val="TOC3"/>
            <w:tabs>
              <w:tab w:val="left" w:pos="1320"/>
              <w:tab w:val="right" w:leader="dot" w:pos="9350"/>
            </w:tabs>
            <w:rPr>
              <w:rFonts w:eastAsiaTheme="minorEastAsia"/>
              <w:noProof/>
            </w:rPr>
          </w:pPr>
          <w:hyperlink w:anchor="_Toc432514601" w:history="1">
            <w:r w:rsidR="00FC1333" w:rsidRPr="009100D5">
              <w:rPr>
                <w:rStyle w:val="Hyperlink"/>
                <w:noProof/>
              </w:rPr>
              <w:t>5.10.2</w:t>
            </w:r>
            <w:r w:rsidR="00FC1333">
              <w:rPr>
                <w:rFonts w:eastAsiaTheme="minorEastAsia"/>
                <w:noProof/>
              </w:rPr>
              <w:tab/>
            </w:r>
            <w:r w:rsidR="00FC1333" w:rsidRPr="009100D5">
              <w:rPr>
                <w:rStyle w:val="Hyperlink"/>
                <w:noProof/>
              </w:rPr>
              <w:t>Performing software/hardware item integration and testing</w:t>
            </w:r>
            <w:r w:rsidR="00FC1333">
              <w:rPr>
                <w:noProof/>
                <w:webHidden/>
              </w:rPr>
              <w:tab/>
            </w:r>
            <w:r w:rsidR="00FC1333">
              <w:rPr>
                <w:noProof/>
                <w:webHidden/>
              </w:rPr>
              <w:fldChar w:fldCharType="begin"/>
            </w:r>
            <w:r w:rsidR="00FC1333">
              <w:rPr>
                <w:noProof/>
                <w:webHidden/>
              </w:rPr>
              <w:instrText xml:space="preserve"> PAGEREF _Toc432514601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29F7DCCC" w14:textId="77777777" w:rsidR="00FC1333" w:rsidRDefault="006F2DD7">
          <w:pPr>
            <w:pStyle w:val="TOC3"/>
            <w:tabs>
              <w:tab w:val="left" w:pos="1320"/>
              <w:tab w:val="right" w:leader="dot" w:pos="9350"/>
            </w:tabs>
            <w:rPr>
              <w:rFonts w:eastAsiaTheme="minorEastAsia"/>
              <w:noProof/>
            </w:rPr>
          </w:pPr>
          <w:hyperlink w:anchor="_Toc432514602" w:history="1">
            <w:r w:rsidR="00FC1333" w:rsidRPr="009100D5">
              <w:rPr>
                <w:rStyle w:val="Hyperlink"/>
                <w:noProof/>
              </w:rPr>
              <w:t>5.10.3</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_Toc432514602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24DE4764" w14:textId="77777777" w:rsidR="00FC1333" w:rsidRDefault="006F2DD7">
          <w:pPr>
            <w:pStyle w:val="TOC3"/>
            <w:tabs>
              <w:tab w:val="left" w:pos="1320"/>
              <w:tab w:val="right" w:leader="dot" w:pos="9350"/>
            </w:tabs>
            <w:rPr>
              <w:rFonts w:eastAsiaTheme="minorEastAsia"/>
              <w:noProof/>
            </w:rPr>
          </w:pPr>
          <w:hyperlink w:anchor="_Toc432514603" w:history="1">
            <w:r w:rsidR="00FC1333" w:rsidRPr="009100D5">
              <w:rPr>
                <w:rStyle w:val="Hyperlink"/>
                <w:noProof/>
              </w:rPr>
              <w:t>5.10.4</w:t>
            </w:r>
            <w:r w:rsidR="00FC1333">
              <w:rPr>
                <w:rFonts w:eastAsiaTheme="minorEastAsia"/>
                <w:noProof/>
              </w:rPr>
              <w:tab/>
            </w:r>
            <w:r w:rsidR="00FC1333" w:rsidRPr="009100D5">
              <w:rPr>
                <w:rStyle w:val="Hyperlink"/>
                <w:noProof/>
              </w:rPr>
              <w:t>Analyzing and recording software/hardware item integration and test results</w:t>
            </w:r>
            <w:r w:rsidR="00FC1333">
              <w:rPr>
                <w:noProof/>
                <w:webHidden/>
              </w:rPr>
              <w:tab/>
            </w:r>
            <w:r w:rsidR="00FC1333">
              <w:rPr>
                <w:noProof/>
                <w:webHidden/>
              </w:rPr>
              <w:fldChar w:fldCharType="begin"/>
            </w:r>
            <w:r w:rsidR="00FC1333">
              <w:rPr>
                <w:noProof/>
                <w:webHidden/>
              </w:rPr>
              <w:instrText xml:space="preserve"> PAGEREF _Toc432514603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7E659387" w14:textId="77777777" w:rsidR="00FC1333" w:rsidRDefault="006F2DD7">
          <w:pPr>
            <w:pStyle w:val="TOC2"/>
            <w:tabs>
              <w:tab w:val="left" w:pos="880"/>
              <w:tab w:val="right" w:leader="dot" w:pos="9350"/>
            </w:tabs>
            <w:rPr>
              <w:rFonts w:eastAsiaTheme="minorEastAsia"/>
              <w:noProof/>
            </w:rPr>
          </w:pPr>
          <w:hyperlink w:anchor="_Toc432514604" w:history="1">
            <w:r w:rsidR="00FC1333" w:rsidRPr="009100D5">
              <w:rPr>
                <w:rStyle w:val="Hyperlink"/>
                <w:noProof/>
              </w:rPr>
              <w:t>5.11</w:t>
            </w:r>
            <w:r w:rsidR="00FC1333">
              <w:rPr>
                <w:rFonts w:eastAsiaTheme="minorEastAsia"/>
                <w:noProof/>
              </w:rPr>
              <w:tab/>
            </w:r>
            <w:r w:rsidR="00FC1333" w:rsidRPr="009100D5">
              <w:rPr>
                <w:rStyle w:val="Hyperlink"/>
                <w:noProof/>
              </w:rPr>
              <w:t>System qualification testing</w:t>
            </w:r>
            <w:r w:rsidR="00FC1333">
              <w:rPr>
                <w:noProof/>
                <w:webHidden/>
              </w:rPr>
              <w:tab/>
            </w:r>
            <w:r w:rsidR="00FC1333">
              <w:rPr>
                <w:noProof/>
                <w:webHidden/>
              </w:rPr>
              <w:fldChar w:fldCharType="begin"/>
            </w:r>
            <w:r w:rsidR="00FC1333">
              <w:rPr>
                <w:noProof/>
                <w:webHidden/>
              </w:rPr>
              <w:instrText xml:space="preserve"> PAGEREF _Toc432514604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9D997D5" w14:textId="77777777" w:rsidR="00FC1333" w:rsidRDefault="006F2DD7">
          <w:pPr>
            <w:pStyle w:val="TOC3"/>
            <w:tabs>
              <w:tab w:val="left" w:pos="1320"/>
              <w:tab w:val="right" w:leader="dot" w:pos="9350"/>
            </w:tabs>
            <w:rPr>
              <w:rFonts w:eastAsiaTheme="minorEastAsia"/>
              <w:noProof/>
            </w:rPr>
          </w:pPr>
          <w:hyperlink w:anchor="_Toc432514605" w:history="1">
            <w:r w:rsidR="00FC1333" w:rsidRPr="009100D5">
              <w:rPr>
                <w:rStyle w:val="Hyperlink"/>
                <w:noProof/>
              </w:rPr>
              <w:t>5.11.1</w:t>
            </w:r>
            <w:r w:rsidR="00FC1333">
              <w:rPr>
                <w:rFonts w:eastAsiaTheme="minorEastAsia"/>
                <w:noProof/>
              </w:rPr>
              <w:tab/>
            </w:r>
            <w:r w:rsidR="00FC1333" w:rsidRPr="009100D5">
              <w:rPr>
                <w:rStyle w:val="Hyperlink"/>
                <w:noProof/>
              </w:rPr>
              <w:t>Independence in system qualification testing</w:t>
            </w:r>
            <w:r w:rsidR="00FC1333">
              <w:rPr>
                <w:noProof/>
                <w:webHidden/>
              </w:rPr>
              <w:tab/>
            </w:r>
            <w:r w:rsidR="00FC1333">
              <w:rPr>
                <w:noProof/>
                <w:webHidden/>
              </w:rPr>
              <w:fldChar w:fldCharType="begin"/>
            </w:r>
            <w:r w:rsidR="00FC1333">
              <w:rPr>
                <w:noProof/>
                <w:webHidden/>
              </w:rPr>
              <w:instrText xml:space="preserve"> PAGEREF _Toc432514605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4BA28E89" w14:textId="77777777" w:rsidR="00FC1333" w:rsidRDefault="006F2DD7">
          <w:pPr>
            <w:pStyle w:val="TOC3"/>
            <w:tabs>
              <w:tab w:val="left" w:pos="1320"/>
              <w:tab w:val="right" w:leader="dot" w:pos="9350"/>
            </w:tabs>
            <w:rPr>
              <w:rFonts w:eastAsiaTheme="minorEastAsia"/>
              <w:noProof/>
            </w:rPr>
          </w:pPr>
          <w:hyperlink w:anchor="_Toc432514606" w:history="1">
            <w:r w:rsidR="00FC1333" w:rsidRPr="009100D5">
              <w:rPr>
                <w:rStyle w:val="Hyperlink"/>
                <w:noProof/>
              </w:rPr>
              <w:t>5.11.2</w:t>
            </w:r>
            <w:r w:rsidR="00FC1333">
              <w:rPr>
                <w:rFonts w:eastAsiaTheme="minorEastAsia"/>
                <w:noProof/>
              </w:rPr>
              <w:tab/>
            </w:r>
            <w:r w:rsidR="00FC1333" w:rsidRPr="009100D5">
              <w:rPr>
                <w:rStyle w:val="Hyperlink"/>
                <w:noProof/>
              </w:rPr>
              <w:t>Testing on the target computer system</w:t>
            </w:r>
            <w:r w:rsidR="00FC1333">
              <w:rPr>
                <w:noProof/>
                <w:webHidden/>
              </w:rPr>
              <w:tab/>
            </w:r>
            <w:r w:rsidR="00FC1333">
              <w:rPr>
                <w:noProof/>
                <w:webHidden/>
              </w:rPr>
              <w:fldChar w:fldCharType="begin"/>
            </w:r>
            <w:r w:rsidR="00FC1333">
              <w:rPr>
                <w:noProof/>
                <w:webHidden/>
              </w:rPr>
              <w:instrText xml:space="preserve"> PAGEREF _Toc432514606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642F48A" w14:textId="77777777" w:rsidR="00FC1333" w:rsidRDefault="006F2DD7">
          <w:pPr>
            <w:pStyle w:val="TOC3"/>
            <w:tabs>
              <w:tab w:val="left" w:pos="1320"/>
              <w:tab w:val="right" w:leader="dot" w:pos="9350"/>
            </w:tabs>
            <w:rPr>
              <w:rFonts w:eastAsiaTheme="minorEastAsia"/>
              <w:noProof/>
            </w:rPr>
          </w:pPr>
          <w:hyperlink w:anchor="_Toc432514607" w:history="1">
            <w:r w:rsidR="00FC1333" w:rsidRPr="009100D5">
              <w:rPr>
                <w:rStyle w:val="Hyperlink"/>
                <w:noProof/>
              </w:rPr>
              <w:t>5.11.3</w:t>
            </w:r>
            <w:r w:rsidR="00FC1333">
              <w:rPr>
                <w:rFonts w:eastAsiaTheme="minorEastAsia"/>
                <w:noProof/>
              </w:rPr>
              <w:tab/>
            </w:r>
            <w:r w:rsidR="00FC1333" w:rsidRPr="009100D5">
              <w:rPr>
                <w:rStyle w:val="Hyperlink"/>
                <w:noProof/>
              </w:rPr>
              <w:t>Preparing for system qualification testing</w:t>
            </w:r>
            <w:r w:rsidR="00FC1333">
              <w:rPr>
                <w:noProof/>
                <w:webHidden/>
              </w:rPr>
              <w:tab/>
            </w:r>
            <w:r w:rsidR="00FC1333">
              <w:rPr>
                <w:noProof/>
                <w:webHidden/>
              </w:rPr>
              <w:fldChar w:fldCharType="begin"/>
            </w:r>
            <w:r w:rsidR="00FC1333">
              <w:rPr>
                <w:noProof/>
                <w:webHidden/>
              </w:rPr>
              <w:instrText xml:space="preserve"> PAGEREF _Toc432514607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41AC12A5" w14:textId="77777777" w:rsidR="00FC1333" w:rsidRDefault="006F2DD7">
          <w:pPr>
            <w:pStyle w:val="TOC3"/>
            <w:tabs>
              <w:tab w:val="left" w:pos="1320"/>
              <w:tab w:val="right" w:leader="dot" w:pos="9350"/>
            </w:tabs>
            <w:rPr>
              <w:rFonts w:eastAsiaTheme="minorEastAsia"/>
              <w:noProof/>
            </w:rPr>
          </w:pPr>
          <w:hyperlink w:anchor="_Toc432514608" w:history="1">
            <w:r w:rsidR="00FC1333" w:rsidRPr="009100D5">
              <w:rPr>
                <w:rStyle w:val="Hyperlink"/>
                <w:noProof/>
              </w:rPr>
              <w:t>5.11.4</w:t>
            </w:r>
            <w:r w:rsidR="00FC1333">
              <w:rPr>
                <w:rFonts w:eastAsiaTheme="minorEastAsia"/>
                <w:noProof/>
              </w:rPr>
              <w:tab/>
            </w:r>
            <w:r w:rsidR="00FC1333" w:rsidRPr="009100D5">
              <w:rPr>
                <w:rStyle w:val="Hyperlink"/>
                <w:noProof/>
              </w:rPr>
              <w:t>Dry run of system qualification testing</w:t>
            </w:r>
            <w:r w:rsidR="00FC1333">
              <w:rPr>
                <w:noProof/>
                <w:webHidden/>
              </w:rPr>
              <w:tab/>
            </w:r>
            <w:r w:rsidR="00FC1333">
              <w:rPr>
                <w:noProof/>
                <w:webHidden/>
              </w:rPr>
              <w:fldChar w:fldCharType="begin"/>
            </w:r>
            <w:r w:rsidR="00FC1333">
              <w:rPr>
                <w:noProof/>
                <w:webHidden/>
              </w:rPr>
              <w:instrText xml:space="preserve"> PAGEREF _Toc432514608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01542CD8" w14:textId="77777777" w:rsidR="00FC1333" w:rsidRDefault="006F2DD7">
          <w:pPr>
            <w:pStyle w:val="TOC3"/>
            <w:tabs>
              <w:tab w:val="left" w:pos="1320"/>
              <w:tab w:val="right" w:leader="dot" w:pos="9350"/>
            </w:tabs>
            <w:rPr>
              <w:rFonts w:eastAsiaTheme="minorEastAsia"/>
              <w:noProof/>
            </w:rPr>
          </w:pPr>
          <w:hyperlink w:anchor="_Toc432514609" w:history="1">
            <w:r w:rsidR="00FC1333" w:rsidRPr="009100D5">
              <w:rPr>
                <w:rStyle w:val="Hyperlink"/>
                <w:noProof/>
              </w:rPr>
              <w:t>5.11.5</w:t>
            </w:r>
            <w:r w:rsidR="00FC1333">
              <w:rPr>
                <w:rFonts w:eastAsiaTheme="minorEastAsia"/>
                <w:noProof/>
              </w:rPr>
              <w:tab/>
            </w:r>
            <w:r w:rsidR="00FC1333" w:rsidRPr="009100D5">
              <w:rPr>
                <w:rStyle w:val="Hyperlink"/>
                <w:noProof/>
              </w:rPr>
              <w:t>Performing system qualification testing</w:t>
            </w:r>
            <w:r w:rsidR="00FC1333">
              <w:rPr>
                <w:noProof/>
                <w:webHidden/>
              </w:rPr>
              <w:tab/>
            </w:r>
            <w:r w:rsidR="00FC1333">
              <w:rPr>
                <w:noProof/>
                <w:webHidden/>
              </w:rPr>
              <w:fldChar w:fldCharType="begin"/>
            </w:r>
            <w:r w:rsidR="00FC1333">
              <w:rPr>
                <w:noProof/>
                <w:webHidden/>
              </w:rPr>
              <w:instrText xml:space="preserve"> PAGEREF _Toc432514609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5491956" w14:textId="77777777" w:rsidR="00FC1333" w:rsidRDefault="006F2DD7">
          <w:pPr>
            <w:pStyle w:val="TOC3"/>
            <w:tabs>
              <w:tab w:val="left" w:pos="1320"/>
              <w:tab w:val="right" w:leader="dot" w:pos="9350"/>
            </w:tabs>
            <w:rPr>
              <w:rFonts w:eastAsiaTheme="minorEastAsia"/>
              <w:noProof/>
            </w:rPr>
          </w:pPr>
          <w:hyperlink w:anchor="_Toc432514610" w:history="1">
            <w:r w:rsidR="00FC1333" w:rsidRPr="009100D5">
              <w:rPr>
                <w:rStyle w:val="Hyperlink"/>
                <w:noProof/>
              </w:rPr>
              <w:t>5.11.6</w:t>
            </w:r>
            <w:r w:rsidR="00FC1333">
              <w:rPr>
                <w:rFonts w:eastAsiaTheme="minorEastAsia"/>
                <w:noProof/>
              </w:rPr>
              <w:tab/>
            </w:r>
            <w:r w:rsidR="00FC1333" w:rsidRPr="009100D5">
              <w:rPr>
                <w:rStyle w:val="Hyperlink"/>
                <w:noProof/>
              </w:rPr>
              <w:t>Revision and retesting</w:t>
            </w:r>
            <w:r w:rsidR="00FC1333">
              <w:rPr>
                <w:noProof/>
                <w:webHidden/>
              </w:rPr>
              <w:tab/>
            </w:r>
            <w:r w:rsidR="00FC1333">
              <w:rPr>
                <w:noProof/>
                <w:webHidden/>
              </w:rPr>
              <w:fldChar w:fldCharType="begin"/>
            </w:r>
            <w:r w:rsidR="00FC1333">
              <w:rPr>
                <w:noProof/>
                <w:webHidden/>
              </w:rPr>
              <w:instrText xml:space="preserve"> PAGEREF _Toc432514610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05DBAEE" w14:textId="77777777" w:rsidR="00FC1333" w:rsidRDefault="006F2DD7">
          <w:pPr>
            <w:pStyle w:val="TOC3"/>
            <w:tabs>
              <w:tab w:val="left" w:pos="1320"/>
              <w:tab w:val="right" w:leader="dot" w:pos="9350"/>
            </w:tabs>
            <w:rPr>
              <w:rFonts w:eastAsiaTheme="minorEastAsia"/>
              <w:noProof/>
            </w:rPr>
          </w:pPr>
          <w:hyperlink w:anchor="_Toc432514611" w:history="1">
            <w:r w:rsidR="00FC1333" w:rsidRPr="009100D5">
              <w:rPr>
                <w:rStyle w:val="Hyperlink"/>
                <w:noProof/>
              </w:rPr>
              <w:t>5.11.7</w:t>
            </w:r>
            <w:r w:rsidR="00FC1333">
              <w:rPr>
                <w:rFonts w:eastAsiaTheme="minorEastAsia"/>
                <w:noProof/>
              </w:rPr>
              <w:tab/>
            </w:r>
            <w:r w:rsidR="00FC1333" w:rsidRPr="009100D5">
              <w:rPr>
                <w:rStyle w:val="Hyperlink"/>
                <w:noProof/>
              </w:rPr>
              <w:t>Analyzing and recording system qualification test results</w:t>
            </w:r>
            <w:r w:rsidR="00FC1333">
              <w:rPr>
                <w:noProof/>
                <w:webHidden/>
              </w:rPr>
              <w:tab/>
            </w:r>
            <w:r w:rsidR="00FC1333">
              <w:rPr>
                <w:noProof/>
                <w:webHidden/>
              </w:rPr>
              <w:fldChar w:fldCharType="begin"/>
            </w:r>
            <w:r w:rsidR="00FC1333">
              <w:rPr>
                <w:noProof/>
                <w:webHidden/>
              </w:rPr>
              <w:instrText xml:space="preserve"> PAGEREF _Toc432514611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16D914C4" w14:textId="77777777" w:rsidR="00FC1333" w:rsidRDefault="006F2DD7">
          <w:pPr>
            <w:pStyle w:val="TOC2"/>
            <w:tabs>
              <w:tab w:val="left" w:pos="880"/>
              <w:tab w:val="right" w:leader="dot" w:pos="9350"/>
            </w:tabs>
            <w:rPr>
              <w:rFonts w:eastAsiaTheme="minorEastAsia"/>
              <w:noProof/>
            </w:rPr>
          </w:pPr>
          <w:hyperlink w:anchor="_Toc432514612" w:history="1">
            <w:r w:rsidR="00FC1333" w:rsidRPr="009100D5">
              <w:rPr>
                <w:rStyle w:val="Hyperlink"/>
                <w:noProof/>
              </w:rPr>
              <w:t>5.12</w:t>
            </w:r>
            <w:r w:rsidR="00FC1333">
              <w:rPr>
                <w:rFonts w:eastAsiaTheme="minorEastAsia"/>
                <w:noProof/>
              </w:rPr>
              <w:tab/>
            </w:r>
            <w:r w:rsidR="00FC1333" w:rsidRPr="009100D5">
              <w:rPr>
                <w:rStyle w:val="Hyperlink"/>
                <w:noProof/>
              </w:rPr>
              <w:t>Preparing for software use</w:t>
            </w:r>
            <w:r w:rsidR="00FC1333">
              <w:rPr>
                <w:noProof/>
                <w:webHidden/>
              </w:rPr>
              <w:tab/>
            </w:r>
            <w:r w:rsidR="00FC1333">
              <w:rPr>
                <w:noProof/>
                <w:webHidden/>
              </w:rPr>
              <w:fldChar w:fldCharType="begin"/>
            </w:r>
            <w:r w:rsidR="00FC1333">
              <w:rPr>
                <w:noProof/>
                <w:webHidden/>
              </w:rPr>
              <w:instrText xml:space="preserve"> PAGEREF _Toc432514612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20FE6C4C" w14:textId="77777777" w:rsidR="00FC1333" w:rsidRDefault="006F2DD7">
          <w:pPr>
            <w:pStyle w:val="TOC3"/>
            <w:tabs>
              <w:tab w:val="left" w:pos="1320"/>
              <w:tab w:val="right" w:leader="dot" w:pos="9350"/>
            </w:tabs>
            <w:rPr>
              <w:rFonts w:eastAsiaTheme="minorEastAsia"/>
              <w:noProof/>
            </w:rPr>
          </w:pPr>
          <w:hyperlink w:anchor="_Toc432514613" w:history="1">
            <w:r w:rsidR="00FC1333" w:rsidRPr="009100D5">
              <w:rPr>
                <w:rStyle w:val="Hyperlink"/>
                <w:noProof/>
              </w:rPr>
              <w:t>5.12.1</w:t>
            </w:r>
            <w:r w:rsidR="00FC1333">
              <w:rPr>
                <w:rFonts w:eastAsiaTheme="minorEastAsia"/>
                <w:noProof/>
              </w:rPr>
              <w:tab/>
            </w:r>
            <w:r w:rsidR="00FC1333" w:rsidRPr="009100D5">
              <w:rPr>
                <w:rStyle w:val="Hyperlink"/>
                <w:noProof/>
              </w:rPr>
              <w:t>Preparing the executable software</w:t>
            </w:r>
            <w:r w:rsidR="00FC1333">
              <w:rPr>
                <w:noProof/>
                <w:webHidden/>
              </w:rPr>
              <w:tab/>
            </w:r>
            <w:r w:rsidR="00FC1333">
              <w:rPr>
                <w:noProof/>
                <w:webHidden/>
              </w:rPr>
              <w:fldChar w:fldCharType="begin"/>
            </w:r>
            <w:r w:rsidR="00FC1333">
              <w:rPr>
                <w:noProof/>
                <w:webHidden/>
              </w:rPr>
              <w:instrText xml:space="preserve"> PAGEREF _Toc432514613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5B8D6D92" w14:textId="77777777" w:rsidR="00FC1333" w:rsidRDefault="006F2DD7">
          <w:pPr>
            <w:pStyle w:val="TOC3"/>
            <w:tabs>
              <w:tab w:val="left" w:pos="1320"/>
              <w:tab w:val="right" w:leader="dot" w:pos="9350"/>
            </w:tabs>
            <w:rPr>
              <w:rFonts w:eastAsiaTheme="minorEastAsia"/>
              <w:noProof/>
            </w:rPr>
          </w:pPr>
          <w:hyperlink w:anchor="_Toc432514614" w:history="1">
            <w:r w:rsidR="00FC1333" w:rsidRPr="009100D5">
              <w:rPr>
                <w:rStyle w:val="Hyperlink"/>
                <w:noProof/>
              </w:rPr>
              <w:t>5.12.2</w:t>
            </w:r>
            <w:r w:rsidR="00FC1333">
              <w:rPr>
                <w:rFonts w:eastAsiaTheme="minorEastAsia"/>
                <w:noProof/>
              </w:rPr>
              <w:tab/>
            </w:r>
            <w:r w:rsidR="00FC1333" w:rsidRPr="009100D5">
              <w:rPr>
                <w:rStyle w:val="Hyperlink"/>
                <w:noProof/>
              </w:rPr>
              <w:t>Preparing version descriptions for user sites</w:t>
            </w:r>
            <w:r w:rsidR="00FC1333">
              <w:rPr>
                <w:noProof/>
                <w:webHidden/>
              </w:rPr>
              <w:tab/>
            </w:r>
            <w:r w:rsidR="00FC1333">
              <w:rPr>
                <w:noProof/>
                <w:webHidden/>
              </w:rPr>
              <w:fldChar w:fldCharType="begin"/>
            </w:r>
            <w:r w:rsidR="00FC1333">
              <w:rPr>
                <w:noProof/>
                <w:webHidden/>
              </w:rPr>
              <w:instrText xml:space="preserve"> PAGEREF _Toc432514614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5BB166F2" w14:textId="77777777" w:rsidR="00FC1333" w:rsidRDefault="006F2DD7">
          <w:pPr>
            <w:pStyle w:val="TOC3"/>
            <w:tabs>
              <w:tab w:val="left" w:pos="1320"/>
              <w:tab w:val="right" w:leader="dot" w:pos="9350"/>
            </w:tabs>
            <w:rPr>
              <w:rFonts w:eastAsiaTheme="minorEastAsia"/>
              <w:noProof/>
            </w:rPr>
          </w:pPr>
          <w:hyperlink w:anchor="_Toc432514615" w:history="1">
            <w:r w:rsidR="00FC1333" w:rsidRPr="009100D5">
              <w:rPr>
                <w:rStyle w:val="Hyperlink"/>
                <w:noProof/>
              </w:rPr>
              <w:t>5.12.3</w:t>
            </w:r>
            <w:r w:rsidR="00FC1333">
              <w:rPr>
                <w:rFonts w:eastAsiaTheme="minorEastAsia"/>
                <w:noProof/>
              </w:rPr>
              <w:tab/>
            </w:r>
            <w:r w:rsidR="00FC1333" w:rsidRPr="009100D5">
              <w:rPr>
                <w:rStyle w:val="Hyperlink"/>
                <w:noProof/>
              </w:rPr>
              <w:t>Preparing user manuals</w:t>
            </w:r>
            <w:r w:rsidR="00FC1333">
              <w:rPr>
                <w:noProof/>
                <w:webHidden/>
              </w:rPr>
              <w:tab/>
            </w:r>
            <w:r w:rsidR="00FC1333">
              <w:rPr>
                <w:noProof/>
                <w:webHidden/>
              </w:rPr>
              <w:fldChar w:fldCharType="begin"/>
            </w:r>
            <w:r w:rsidR="00FC1333">
              <w:rPr>
                <w:noProof/>
                <w:webHidden/>
              </w:rPr>
              <w:instrText xml:space="preserve"> PAGEREF _Toc432514615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3FC73F76" w14:textId="77777777" w:rsidR="00FC1333" w:rsidRDefault="006F2DD7">
          <w:pPr>
            <w:pStyle w:val="TOC3"/>
            <w:tabs>
              <w:tab w:val="left" w:pos="1320"/>
              <w:tab w:val="right" w:leader="dot" w:pos="9350"/>
            </w:tabs>
            <w:rPr>
              <w:rFonts w:eastAsiaTheme="minorEastAsia"/>
              <w:noProof/>
            </w:rPr>
          </w:pPr>
          <w:hyperlink w:anchor="_Toc432514616" w:history="1">
            <w:r w:rsidR="00FC1333" w:rsidRPr="009100D5">
              <w:rPr>
                <w:rStyle w:val="Hyperlink"/>
                <w:noProof/>
              </w:rPr>
              <w:t>5.12.4</w:t>
            </w:r>
            <w:r w:rsidR="00FC1333">
              <w:rPr>
                <w:rFonts w:eastAsiaTheme="minorEastAsia"/>
                <w:noProof/>
              </w:rPr>
              <w:tab/>
            </w:r>
            <w:r w:rsidR="00FC1333" w:rsidRPr="009100D5">
              <w:rPr>
                <w:rStyle w:val="Hyperlink"/>
                <w:noProof/>
              </w:rPr>
              <w:t>Installation at user sites</w:t>
            </w:r>
            <w:r w:rsidR="00FC1333">
              <w:rPr>
                <w:noProof/>
                <w:webHidden/>
              </w:rPr>
              <w:tab/>
            </w:r>
            <w:r w:rsidR="00FC1333">
              <w:rPr>
                <w:noProof/>
                <w:webHidden/>
              </w:rPr>
              <w:fldChar w:fldCharType="begin"/>
            </w:r>
            <w:r w:rsidR="00FC1333">
              <w:rPr>
                <w:noProof/>
                <w:webHidden/>
              </w:rPr>
              <w:instrText xml:space="preserve"> PAGEREF _Toc432514616 \h </w:instrText>
            </w:r>
            <w:r w:rsidR="00FC1333">
              <w:rPr>
                <w:noProof/>
                <w:webHidden/>
              </w:rPr>
            </w:r>
            <w:r w:rsidR="00FC1333">
              <w:rPr>
                <w:noProof/>
                <w:webHidden/>
              </w:rPr>
              <w:fldChar w:fldCharType="separate"/>
            </w:r>
            <w:r w:rsidR="00FC1333">
              <w:rPr>
                <w:noProof/>
                <w:webHidden/>
              </w:rPr>
              <w:t>14</w:t>
            </w:r>
            <w:r w:rsidR="00FC1333">
              <w:rPr>
                <w:noProof/>
                <w:webHidden/>
              </w:rPr>
              <w:fldChar w:fldCharType="end"/>
            </w:r>
          </w:hyperlink>
        </w:p>
        <w:p w14:paraId="59DA5AC5" w14:textId="77777777" w:rsidR="00FC1333" w:rsidRDefault="006F2DD7">
          <w:pPr>
            <w:pStyle w:val="TOC2"/>
            <w:tabs>
              <w:tab w:val="left" w:pos="880"/>
              <w:tab w:val="right" w:leader="dot" w:pos="9350"/>
            </w:tabs>
            <w:rPr>
              <w:rFonts w:eastAsiaTheme="minorEastAsia"/>
              <w:noProof/>
            </w:rPr>
          </w:pPr>
          <w:hyperlink w:anchor="_Toc432514617" w:history="1">
            <w:r w:rsidR="00FC1333" w:rsidRPr="009100D5">
              <w:rPr>
                <w:rStyle w:val="Hyperlink"/>
                <w:noProof/>
              </w:rPr>
              <w:t>5.13</w:t>
            </w:r>
            <w:r w:rsidR="00FC1333">
              <w:rPr>
                <w:rFonts w:eastAsiaTheme="minorEastAsia"/>
                <w:noProof/>
              </w:rPr>
              <w:tab/>
            </w:r>
            <w:r w:rsidR="00FC1333" w:rsidRPr="009100D5">
              <w:rPr>
                <w:rStyle w:val="Hyperlink"/>
                <w:noProof/>
              </w:rPr>
              <w:t>Preparing for software transition</w:t>
            </w:r>
            <w:r w:rsidR="00FC1333">
              <w:rPr>
                <w:noProof/>
                <w:webHidden/>
              </w:rPr>
              <w:tab/>
            </w:r>
            <w:r w:rsidR="00FC1333">
              <w:rPr>
                <w:noProof/>
                <w:webHidden/>
              </w:rPr>
              <w:fldChar w:fldCharType="begin"/>
            </w:r>
            <w:r w:rsidR="00FC1333">
              <w:rPr>
                <w:noProof/>
                <w:webHidden/>
              </w:rPr>
              <w:instrText xml:space="preserve"> PAGEREF _Toc432514617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28D92DA8" w14:textId="77777777" w:rsidR="00FC1333" w:rsidRDefault="006F2DD7">
          <w:pPr>
            <w:pStyle w:val="TOC3"/>
            <w:tabs>
              <w:tab w:val="left" w:pos="1320"/>
              <w:tab w:val="right" w:leader="dot" w:pos="9350"/>
            </w:tabs>
            <w:rPr>
              <w:rFonts w:eastAsiaTheme="minorEastAsia"/>
              <w:noProof/>
            </w:rPr>
          </w:pPr>
          <w:hyperlink w:anchor="_Toc432514618" w:history="1">
            <w:r w:rsidR="00FC1333" w:rsidRPr="009100D5">
              <w:rPr>
                <w:rStyle w:val="Hyperlink"/>
                <w:noProof/>
              </w:rPr>
              <w:t>5.13.1</w:t>
            </w:r>
            <w:r w:rsidR="00FC1333">
              <w:rPr>
                <w:rFonts w:eastAsiaTheme="minorEastAsia"/>
                <w:noProof/>
              </w:rPr>
              <w:tab/>
            </w:r>
            <w:r w:rsidR="00FC1333" w:rsidRPr="009100D5">
              <w:rPr>
                <w:rStyle w:val="Hyperlink"/>
                <w:noProof/>
              </w:rPr>
              <w:t>Preparing the executable software</w:t>
            </w:r>
            <w:r w:rsidR="00FC1333">
              <w:rPr>
                <w:noProof/>
                <w:webHidden/>
              </w:rPr>
              <w:tab/>
            </w:r>
            <w:r w:rsidR="00FC1333">
              <w:rPr>
                <w:noProof/>
                <w:webHidden/>
              </w:rPr>
              <w:fldChar w:fldCharType="begin"/>
            </w:r>
            <w:r w:rsidR="00FC1333">
              <w:rPr>
                <w:noProof/>
                <w:webHidden/>
              </w:rPr>
              <w:instrText xml:space="preserve"> PAGEREF _Toc432514618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2EB943B3" w14:textId="77777777" w:rsidR="00FC1333" w:rsidRDefault="006F2DD7">
          <w:pPr>
            <w:pStyle w:val="TOC3"/>
            <w:tabs>
              <w:tab w:val="left" w:pos="1320"/>
              <w:tab w:val="right" w:leader="dot" w:pos="9350"/>
            </w:tabs>
            <w:rPr>
              <w:rFonts w:eastAsiaTheme="minorEastAsia"/>
              <w:noProof/>
            </w:rPr>
          </w:pPr>
          <w:hyperlink w:anchor="_Toc432514619" w:history="1">
            <w:r w:rsidR="00FC1333" w:rsidRPr="009100D5">
              <w:rPr>
                <w:rStyle w:val="Hyperlink"/>
                <w:noProof/>
              </w:rPr>
              <w:t>5.13.2</w:t>
            </w:r>
            <w:r w:rsidR="00FC1333">
              <w:rPr>
                <w:rFonts w:eastAsiaTheme="minorEastAsia"/>
                <w:noProof/>
              </w:rPr>
              <w:tab/>
            </w:r>
            <w:r w:rsidR="00FC1333" w:rsidRPr="009100D5">
              <w:rPr>
                <w:rStyle w:val="Hyperlink"/>
                <w:noProof/>
              </w:rPr>
              <w:t>Preparing source files</w:t>
            </w:r>
            <w:r w:rsidR="00FC1333">
              <w:rPr>
                <w:noProof/>
                <w:webHidden/>
              </w:rPr>
              <w:tab/>
            </w:r>
            <w:r w:rsidR="00FC1333">
              <w:rPr>
                <w:noProof/>
                <w:webHidden/>
              </w:rPr>
              <w:fldChar w:fldCharType="begin"/>
            </w:r>
            <w:r w:rsidR="00FC1333">
              <w:rPr>
                <w:noProof/>
                <w:webHidden/>
              </w:rPr>
              <w:instrText xml:space="preserve"> PAGEREF _Toc432514619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1466F050" w14:textId="77777777" w:rsidR="00FC1333" w:rsidRDefault="006F2DD7">
          <w:pPr>
            <w:pStyle w:val="TOC3"/>
            <w:tabs>
              <w:tab w:val="left" w:pos="1320"/>
              <w:tab w:val="right" w:leader="dot" w:pos="9350"/>
            </w:tabs>
            <w:rPr>
              <w:rFonts w:eastAsiaTheme="minorEastAsia"/>
              <w:noProof/>
            </w:rPr>
          </w:pPr>
          <w:hyperlink w:anchor="_Toc432514620" w:history="1">
            <w:r w:rsidR="00FC1333" w:rsidRPr="009100D5">
              <w:rPr>
                <w:rStyle w:val="Hyperlink"/>
                <w:noProof/>
              </w:rPr>
              <w:t>5.13.3</w:t>
            </w:r>
            <w:r w:rsidR="00FC1333">
              <w:rPr>
                <w:rFonts w:eastAsiaTheme="minorEastAsia"/>
                <w:noProof/>
              </w:rPr>
              <w:tab/>
            </w:r>
            <w:r w:rsidR="00FC1333" w:rsidRPr="009100D5">
              <w:rPr>
                <w:rStyle w:val="Hyperlink"/>
                <w:noProof/>
              </w:rPr>
              <w:t>Preparing version descriptions for the maintenance site</w:t>
            </w:r>
            <w:r w:rsidR="00FC1333">
              <w:rPr>
                <w:noProof/>
                <w:webHidden/>
              </w:rPr>
              <w:tab/>
            </w:r>
            <w:r w:rsidR="00FC1333">
              <w:rPr>
                <w:noProof/>
                <w:webHidden/>
              </w:rPr>
              <w:fldChar w:fldCharType="begin"/>
            </w:r>
            <w:r w:rsidR="00FC1333">
              <w:rPr>
                <w:noProof/>
                <w:webHidden/>
              </w:rPr>
              <w:instrText xml:space="preserve"> PAGEREF _Toc432514620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4C1DEF13" w14:textId="77777777" w:rsidR="00FC1333" w:rsidRDefault="006F2DD7">
          <w:pPr>
            <w:pStyle w:val="TOC3"/>
            <w:tabs>
              <w:tab w:val="left" w:pos="1320"/>
              <w:tab w:val="right" w:leader="dot" w:pos="9350"/>
            </w:tabs>
            <w:rPr>
              <w:rFonts w:eastAsiaTheme="minorEastAsia"/>
              <w:noProof/>
            </w:rPr>
          </w:pPr>
          <w:hyperlink w:anchor="_Toc432514621" w:history="1">
            <w:r w:rsidR="00FC1333" w:rsidRPr="009100D5">
              <w:rPr>
                <w:rStyle w:val="Hyperlink"/>
                <w:noProof/>
              </w:rPr>
              <w:t>5.13.4</w:t>
            </w:r>
            <w:r w:rsidR="00FC1333">
              <w:rPr>
                <w:rFonts w:eastAsiaTheme="minorEastAsia"/>
                <w:noProof/>
              </w:rPr>
              <w:tab/>
            </w:r>
            <w:r w:rsidR="00FC1333" w:rsidRPr="009100D5">
              <w:rPr>
                <w:rStyle w:val="Hyperlink"/>
                <w:noProof/>
              </w:rPr>
              <w:t>Preparing the “as built” software item design and other software maintenance information</w:t>
            </w:r>
            <w:r w:rsidR="00FC1333">
              <w:rPr>
                <w:noProof/>
                <w:webHidden/>
              </w:rPr>
              <w:tab/>
            </w:r>
            <w:r w:rsidR="00FC1333">
              <w:rPr>
                <w:noProof/>
                <w:webHidden/>
              </w:rPr>
              <w:fldChar w:fldCharType="begin"/>
            </w:r>
            <w:r w:rsidR="00FC1333">
              <w:rPr>
                <w:noProof/>
                <w:webHidden/>
              </w:rPr>
              <w:instrText xml:space="preserve"> PAGEREF _Toc432514621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336986B7" w14:textId="77777777" w:rsidR="00FC1333" w:rsidRDefault="006F2DD7">
          <w:pPr>
            <w:pStyle w:val="TOC3"/>
            <w:tabs>
              <w:tab w:val="left" w:pos="1320"/>
              <w:tab w:val="right" w:leader="dot" w:pos="9350"/>
            </w:tabs>
            <w:rPr>
              <w:rFonts w:eastAsiaTheme="minorEastAsia"/>
              <w:noProof/>
            </w:rPr>
          </w:pPr>
          <w:hyperlink w:anchor="_Toc432514622" w:history="1">
            <w:r w:rsidR="00FC1333" w:rsidRPr="009100D5">
              <w:rPr>
                <w:rStyle w:val="Hyperlink"/>
                <w:noProof/>
              </w:rPr>
              <w:t>5.13.5</w:t>
            </w:r>
            <w:r w:rsidR="00FC1333">
              <w:rPr>
                <w:rFonts w:eastAsiaTheme="minorEastAsia"/>
                <w:noProof/>
              </w:rPr>
              <w:tab/>
            </w:r>
            <w:r w:rsidR="00FC1333" w:rsidRPr="009100D5">
              <w:rPr>
                <w:rStyle w:val="Hyperlink"/>
                <w:noProof/>
              </w:rPr>
              <w:t>Updating the system design description</w:t>
            </w:r>
            <w:r w:rsidR="00FC1333">
              <w:rPr>
                <w:noProof/>
                <w:webHidden/>
              </w:rPr>
              <w:tab/>
            </w:r>
            <w:r w:rsidR="00FC1333">
              <w:rPr>
                <w:noProof/>
                <w:webHidden/>
              </w:rPr>
              <w:fldChar w:fldCharType="begin"/>
            </w:r>
            <w:r w:rsidR="00FC1333">
              <w:rPr>
                <w:noProof/>
                <w:webHidden/>
              </w:rPr>
              <w:instrText xml:space="preserve"> PAGEREF _Toc432514622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7261FA03" w14:textId="77777777" w:rsidR="00FC1333" w:rsidRDefault="006F2DD7">
          <w:pPr>
            <w:pStyle w:val="TOC3"/>
            <w:tabs>
              <w:tab w:val="left" w:pos="1320"/>
              <w:tab w:val="right" w:leader="dot" w:pos="9350"/>
            </w:tabs>
            <w:rPr>
              <w:rFonts w:eastAsiaTheme="minorEastAsia"/>
              <w:noProof/>
            </w:rPr>
          </w:pPr>
          <w:hyperlink w:anchor="_Toc432514623" w:history="1">
            <w:r w:rsidR="00FC1333" w:rsidRPr="009100D5">
              <w:rPr>
                <w:rStyle w:val="Hyperlink"/>
                <w:noProof/>
              </w:rPr>
              <w:t>5.13.6</w:t>
            </w:r>
            <w:r w:rsidR="00FC1333">
              <w:rPr>
                <w:rFonts w:eastAsiaTheme="minorEastAsia"/>
                <w:noProof/>
              </w:rPr>
              <w:tab/>
            </w:r>
            <w:r w:rsidR="00FC1333" w:rsidRPr="009100D5">
              <w:rPr>
                <w:rStyle w:val="Hyperlink"/>
                <w:noProof/>
              </w:rPr>
              <w:t>Updating the software requirements specification</w:t>
            </w:r>
            <w:r w:rsidR="00FC1333">
              <w:rPr>
                <w:noProof/>
                <w:webHidden/>
              </w:rPr>
              <w:tab/>
            </w:r>
            <w:r w:rsidR="00FC1333">
              <w:rPr>
                <w:noProof/>
                <w:webHidden/>
              </w:rPr>
              <w:fldChar w:fldCharType="begin"/>
            </w:r>
            <w:r w:rsidR="00FC1333">
              <w:rPr>
                <w:noProof/>
                <w:webHidden/>
              </w:rPr>
              <w:instrText xml:space="preserve"> PAGEREF _Toc432514623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33C135A2" w14:textId="77777777" w:rsidR="00FC1333" w:rsidRDefault="006F2DD7">
          <w:pPr>
            <w:pStyle w:val="TOC3"/>
            <w:tabs>
              <w:tab w:val="left" w:pos="1320"/>
              <w:tab w:val="right" w:leader="dot" w:pos="9350"/>
            </w:tabs>
            <w:rPr>
              <w:rFonts w:eastAsiaTheme="minorEastAsia"/>
              <w:noProof/>
            </w:rPr>
          </w:pPr>
          <w:hyperlink w:anchor="_Toc432514624" w:history="1">
            <w:r w:rsidR="00FC1333" w:rsidRPr="009100D5">
              <w:rPr>
                <w:rStyle w:val="Hyperlink"/>
                <w:noProof/>
              </w:rPr>
              <w:t>5.13.7</w:t>
            </w:r>
            <w:r w:rsidR="00FC1333">
              <w:rPr>
                <w:rFonts w:eastAsiaTheme="minorEastAsia"/>
                <w:noProof/>
              </w:rPr>
              <w:tab/>
            </w:r>
            <w:r w:rsidR="00FC1333" w:rsidRPr="009100D5">
              <w:rPr>
                <w:rStyle w:val="Hyperlink"/>
                <w:noProof/>
              </w:rPr>
              <w:t>Updating the system/subsystem specification</w:t>
            </w:r>
            <w:r w:rsidR="00FC1333">
              <w:rPr>
                <w:noProof/>
                <w:webHidden/>
              </w:rPr>
              <w:tab/>
            </w:r>
            <w:r w:rsidR="00FC1333">
              <w:rPr>
                <w:noProof/>
                <w:webHidden/>
              </w:rPr>
              <w:fldChar w:fldCharType="begin"/>
            </w:r>
            <w:r w:rsidR="00FC1333">
              <w:rPr>
                <w:noProof/>
                <w:webHidden/>
              </w:rPr>
              <w:instrText xml:space="preserve"> PAGEREF _Toc432514624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16335B1A" w14:textId="77777777" w:rsidR="00FC1333" w:rsidRDefault="006F2DD7">
          <w:pPr>
            <w:pStyle w:val="TOC3"/>
            <w:tabs>
              <w:tab w:val="left" w:pos="1320"/>
              <w:tab w:val="right" w:leader="dot" w:pos="9350"/>
            </w:tabs>
            <w:rPr>
              <w:rFonts w:eastAsiaTheme="minorEastAsia"/>
              <w:noProof/>
            </w:rPr>
          </w:pPr>
          <w:hyperlink w:anchor="_Toc432514625" w:history="1">
            <w:r w:rsidR="00FC1333" w:rsidRPr="009100D5">
              <w:rPr>
                <w:rStyle w:val="Hyperlink"/>
                <w:noProof/>
              </w:rPr>
              <w:t>5.13.8</w:t>
            </w:r>
            <w:r w:rsidR="00FC1333">
              <w:rPr>
                <w:rFonts w:eastAsiaTheme="minorEastAsia"/>
                <w:noProof/>
              </w:rPr>
              <w:tab/>
            </w:r>
            <w:r w:rsidR="00FC1333" w:rsidRPr="009100D5">
              <w:rPr>
                <w:rStyle w:val="Hyperlink"/>
                <w:noProof/>
              </w:rPr>
              <w:t>Preparing maintenance manuals</w:t>
            </w:r>
            <w:r w:rsidR="00FC1333">
              <w:rPr>
                <w:noProof/>
                <w:webHidden/>
              </w:rPr>
              <w:tab/>
            </w:r>
            <w:r w:rsidR="00FC1333">
              <w:rPr>
                <w:noProof/>
                <w:webHidden/>
              </w:rPr>
              <w:fldChar w:fldCharType="begin"/>
            </w:r>
            <w:r w:rsidR="00FC1333">
              <w:rPr>
                <w:noProof/>
                <w:webHidden/>
              </w:rPr>
              <w:instrText xml:space="preserve"> PAGEREF _Toc432514625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4B3AA05A" w14:textId="77777777" w:rsidR="00FC1333" w:rsidRDefault="006F2DD7">
          <w:pPr>
            <w:pStyle w:val="TOC3"/>
            <w:tabs>
              <w:tab w:val="left" w:pos="1320"/>
              <w:tab w:val="right" w:leader="dot" w:pos="9350"/>
            </w:tabs>
            <w:rPr>
              <w:rFonts w:eastAsiaTheme="minorEastAsia"/>
              <w:noProof/>
            </w:rPr>
          </w:pPr>
          <w:hyperlink w:anchor="_Toc432514626" w:history="1">
            <w:r w:rsidR="00FC1333" w:rsidRPr="009100D5">
              <w:rPr>
                <w:rStyle w:val="Hyperlink"/>
                <w:noProof/>
              </w:rPr>
              <w:t>5.13.9</w:t>
            </w:r>
            <w:r w:rsidR="00FC1333">
              <w:rPr>
                <w:rFonts w:eastAsiaTheme="minorEastAsia"/>
                <w:noProof/>
              </w:rPr>
              <w:tab/>
            </w:r>
            <w:r w:rsidR="00FC1333" w:rsidRPr="009100D5">
              <w:rPr>
                <w:rStyle w:val="Hyperlink"/>
                <w:noProof/>
              </w:rPr>
              <w:t>Transition to the designated maintenance site</w:t>
            </w:r>
            <w:r w:rsidR="00FC1333">
              <w:rPr>
                <w:noProof/>
                <w:webHidden/>
              </w:rPr>
              <w:tab/>
            </w:r>
            <w:r w:rsidR="00FC1333">
              <w:rPr>
                <w:noProof/>
                <w:webHidden/>
              </w:rPr>
              <w:fldChar w:fldCharType="begin"/>
            </w:r>
            <w:r w:rsidR="00FC1333">
              <w:rPr>
                <w:noProof/>
                <w:webHidden/>
              </w:rPr>
              <w:instrText xml:space="preserve"> PAGEREF _Toc432514626 \h </w:instrText>
            </w:r>
            <w:r w:rsidR="00FC1333">
              <w:rPr>
                <w:noProof/>
                <w:webHidden/>
              </w:rPr>
            </w:r>
            <w:r w:rsidR="00FC1333">
              <w:rPr>
                <w:noProof/>
                <w:webHidden/>
              </w:rPr>
              <w:fldChar w:fldCharType="separate"/>
            </w:r>
            <w:r w:rsidR="00FC1333">
              <w:rPr>
                <w:noProof/>
                <w:webHidden/>
              </w:rPr>
              <w:t>15</w:t>
            </w:r>
            <w:r w:rsidR="00FC1333">
              <w:rPr>
                <w:noProof/>
                <w:webHidden/>
              </w:rPr>
              <w:fldChar w:fldCharType="end"/>
            </w:r>
          </w:hyperlink>
        </w:p>
        <w:p w14:paraId="23268778" w14:textId="77777777" w:rsidR="00FC1333" w:rsidRDefault="006F2DD7">
          <w:pPr>
            <w:pStyle w:val="TOC2"/>
            <w:tabs>
              <w:tab w:val="left" w:pos="880"/>
              <w:tab w:val="right" w:leader="dot" w:pos="9350"/>
            </w:tabs>
            <w:rPr>
              <w:rFonts w:eastAsiaTheme="minorEastAsia"/>
              <w:noProof/>
            </w:rPr>
          </w:pPr>
          <w:hyperlink w:anchor="_Toc432514627" w:history="1">
            <w:r w:rsidR="00FC1333" w:rsidRPr="009100D5">
              <w:rPr>
                <w:rStyle w:val="Hyperlink"/>
                <w:noProof/>
              </w:rPr>
              <w:t>5.14</w:t>
            </w:r>
            <w:r w:rsidR="00FC1333">
              <w:rPr>
                <w:rFonts w:eastAsiaTheme="minorEastAsia"/>
                <w:noProof/>
              </w:rPr>
              <w:tab/>
            </w:r>
            <w:r w:rsidR="00FC1333" w:rsidRPr="009100D5">
              <w:rPr>
                <w:rStyle w:val="Hyperlink"/>
                <w:noProof/>
              </w:rPr>
              <w:t>Software configuration management</w:t>
            </w:r>
            <w:r w:rsidR="00FC1333">
              <w:rPr>
                <w:noProof/>
                <w:webHidden/>
              </w:rPr>
              <w:tab/>
            </w:r>
            <w:r w:rsidR="00FC1333">
              <w:rPr>
                <w:noProof/>
                <w:webHidden/>
              </w:rPr>
              <w:fldChar w:fldCharType="begin"/>
            </w:r>
            <w:r w:rsidR="00FC1333">
              <w:rPr>
                <w:noProof/>
                <w:webHidden/>
              </w:rPr>
              <w:instrText xml:space="preserve"> PAGEREF _Toc432514627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827DA37" w14:textId="77777777" w:rsidR="00FC1333" w:rsidRDefault="006F2DD7">
          <w:pPr>
            <w:pStyle w:val="TOC3"/>
            <w:tabs>
              <w:tab w:val="left" w:pos="1320"/>
              <w:tab w:val="right" w:leader="dot" w:pos="9350"/>
            </w:tabs>
            <w:rPr>
              <w:rFonts w:eastAsiaTheme="minorEastAsia"/>
              <w:noProof/>
            </w:rPr>
          </w:pPr>
          <w:hyperlink w:anchor="_Toc432514628" w:history="1">
            <w:r w:rsidR="00FC1333" w:rsidRPr="009100D5">
              <w:rPr>
                <w:rStyle w:val="Hyperlink"/>
                <w:noProof/>
              </w:rPr>
              <w:t>5.14.1</w:t>
            </w:r>
            <w:r w:rsidR="00FC1333">
              <w:rPr>
                <w:rFonts w:eastAsiaTheme="minorEastAsia"/>
                <w:noProof/>
              </w:rPr>
              <w:tab/>
            </w:r>
            <w:r w:rsidR="00FC1333" w:rsidRPr="009100D5">
              <w:rPr>
                <w:rStyle w:val="Hyperlink"/>
                <w:noProof/>
              </w:rPr>
              <w:t>Configuration identification</w:t>
            </w:r>
            <w:r w:rsidR="00FC1333">
              <w:rPr>
                <w:noProof/>
                <w:webHidden/>
              </w:rPr>
              <w:tab/>
            </w:r>
            <w:r w:rsidR="00FC1333">
              <w:rPr>
                <w:noProof/>
                <w:webHidden/>
              </w:rPr>
              <w:fldChar w:fldCharType="begin"/>
            </w:r>
            <w:r w:rsidR="00FC1333">
              <w:rPr>
                <w:noProof/>
                <w:webHidden/>
              </w:rPr>
              <w:instrText xml:space="preserve"> PAGEREF _Toc432514628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BEB3EBB" w14:textId="77777777" w:rsidR="00FC1333" w:rsidRDefault="006F2DD7">
          <w:pPr>
            <w:pStyle w:val="TOC3"/>
            <w:tabs>
              <w:tab w:val="left" w:pos="1320"/>
              <w:tab w:val="right" w:leader="dot" w:pos="9350"/>
            </w:tabs>
            <w:rPr>
              <w:rFonts w:eastAsiaTheme="minorEastAsia"/>
              <w:noProof/>
            </w:rPr>
          </w:pPr>
          <w:hyperlink w:anchor="_Toc432514629" w:history="1">
            <w:r w:rsidR="00FC1333" w:rsidRPr="009100D5">
              <w:rPr>
                <w:rStyle w:val="Hyperlink"/>
                <w:noProof/>
              </w:rPr>
              <w:t>5.14.2</w:t>
            </w:r>
            <w:r w:rsidR="00FC1333">
              <w:rPr>
                <w:rFonts w:eastAsiaTheme="minorEastAsia"/>
                <w:noProof/>
              </w:rPr>
              <w:tab/>
            </w:r>
            <w:r w:rsidR="00FC1333" w:rsidRPr="009100D5">
              <w:rPr>
                <w:rStyle w:val="Hyperlink"/>
                <w:noProof/>
              </w:rPr>
              <w:t>Configuration control</w:t>
            </w:r>
            <w:r w:rsidR="00FC1333">
              <w:rPr>
                <w:noProof/>
                <w:webHidden/>
              </w:rPr>
              <w:tab/>
            </w:r>
            <w:r w:rsidR="00FC1333">
              <w:rPr>
                <w:noProof/>
                <w:webHidden/>
              </w:rPr>
              <w:fldChar w:fldCharType="begin"/>
            </w:r>
            <w:r w:rsidR="00FC1333">
              <w:rPr>
                <w:noProof/>
                <w:webHidden/>
              </w:rPr>
              <w:instrText xml:space="preserve"> PAGEREF _Toc432514629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AD2621B" w14:textId="77777777" w:rsidR="00FC1333" w:rsidRDefault="006F2DD7">
          <w:pPr>
            <w:pStyle w:val="TOC3"/>
            <w:tabs>
              <w:tab w:val="left" w:pos="1320"/>
              <w:tab w:val="right" w:leader="dot" w:pos="9350"/>
            </w:tabs>
            <w:rPr>
              <w:rFonts w:eastAsiaTheme="minorEastAsia"/>
              <w:noProof/>
            </w:rPr>
          </w:pPr>
          <w:hyperlink w:anchor="_Toc432514630" w:history="1">
            <w:r w:rsidR="00FC1333" w:rsidRPr="009100D5">
              <w:rPr>
                <w:rStyle w:val="Hyperlink"/>
                <w:noProof/>
              </w:rPr>
              <w:t>5.14.3</w:t>
            </w:r>
            <w:r w:rsidR="00FC1333">
              <w:rPr>
                <w:rFonts w:eastAsiaTheme="minorEastAsia"/>
                <w:noProof/>
              </w:rPr>
              <w:tab/>
            </w:r>
            <w:r w:rsidR="00FC1333" w:rsidRPr="009100D5">
              <w:rPr>
                <w:rStyle w:val="Hyperlink"/>
                <w:noProof/>
              </w:rPr>
              <w:t>Configuration status accounting</w:t>
            </w:r>
            <w:r w:rsidR="00FC1333">
              <w:rPr>
                <w:noProof/>
                <w:webHidden/>
              </w:rPr>
              <w:tab/>
            </w:r>
            <w:r w:rsidR="00FC1333">
              <w:rPr>
                <w:noProof/>
                <w:webHidden/>
              </w:rPr>
              <w:fldChar w:fldCharType="begin"/>
            </w:r>
            <w:r w:rsidR="00FC1333">
              <w:rPr>
                <w:noProof/>
                <w:webHidden/>
              </w:rPr>
              <w:instrText xml:space="preserve"> PAGEREF _Toc432514630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40A54F1" w14:textId="77777777" w:rsidR="00FC1333" w:rsidRDefault="006F2DD7">
          <w:pPr>
            <w:pStyle w:val="TOC3"/>
            <w:tabs>
              <w:tab w:val="left" w:pos="1320"/>
              <w:tab w:val="right" w:leader="dot" w:pos="9350"/>
            </w:tabs>
            <w:rPr>
              <w:rFonts w:eastAsiaTheme="minorEastAsia"/>
              <w:noProof/>
            </w:rPr>
          </w:pPr>
          <w:hyperlink w:anchor="_Toc432514631" w:history="1">
            <w:r w:rsidR="00FC1333" w:rsidRPr="009100D5">
              <w:rPr>
                <w:rStyle w:val="Hyperlink"/>
                <w:noProof/>
              </w:rPr>
              <w:t>5.14.4</w:t>
            </w:r>
            <w:r w:rsidR="00FC1333">
              <w:rPr>
                <w:rFonts w:eastAsiaTheme="minorEastAsia"/>
                <w:noProof/>
              </w:rPr>
              <w:tab/>
            </w:r>
            <w:r w:rsidR="00FC1333" w:rsidRPr="009100D5">
              <w:rPr>
                <w:rStyle w:val="Hyperlink"/>
                <w:noProof/>
              </w:rPr>
              <w:t>Configuration audits</w:t>
            </w:r>
            <w:r w:rsidR="00FC1333">
              <w:rPr>
                <w:noProof/>
                <w:webHidden/>
              </w:rPr>
              <w:tab/>
            </w:r>
            <w:r w:rsidR="00FC1333">
              <w:rPr>
                <w:noProof/>
                <w:webHidden/>
              </w:rPr>
              <w:fldChar w:fldCharType="begin"/>
            </w:r>
            <w:r w:rsidR="00FC1333">
              <w:rPr>
                <w:noProof/>
                <w:webHidden/>
              </w:rPr>
              <w:instrText xml:space="preserve"> PAGEREF _Toc432514631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B695EB1" w14:textId="77777777" w:rsidR="00FC1333" w:rsidRDefault="006F2DD7">
          <w:pPr>
            <w:pStyle w:val="TOC3"/>
            <w:tabs>
              <w:tab w:val="left" w:pos="1320"/>
              <w:tab w:val="right" w:leader="dot" w:pos="9350"/>
            </w:tabs>
            <w:rPr>
              <w:rFonts w:eastAsiaTheme="minorEastAsia"/>
              <w:noProof/>
            </w:rPr>
          </w:pPr>
          <w:hyperlink w:anchor="_Toc432514632" w:history="1">
            <w:r w:rsidR="00FC1333" w:rsidRPr="009100D5">
              <w:rPr>
                <w:rStyle w:val="Hyperlink"/>
                <w:noProof/>
              </w:rPr>
              <w:t>5.14.5</w:t>
            </w:r>
            <w:r w:rsidR="00FC1333">
              <w:rPr>
                <w:rFonts w:eastAsiaTheme="minorEastAsia"/>
                <w:noProof/>
              </w:rPr>
              <w:tab/>
            </w:r>
            <w:r w:rsidR="00FC1333" w:rsidRPr="009100D5">
              <w:rPr>
                <w:rStyle w:val="Hyperlink"/>
                <w:noProof/>
              </w:rPr>
              <w:t>Packaging, storage, handling, and delivery</w:t>
            </w:r>
            <w:r w:rsidR="00FC1333">
              <w:rPr>
                <w:noProof/>
                <w:webHidden/>
              </w:rPr>
              <w:tab/>
            </w:r>
            <w:r w:rsidR="00FC1333">
              <w:rPr>
                <w:noProof/>
                <w:webHidden/>
              </w:rPr>
              <w:fldChar w:fldCharType="begin"/>
            </w:r>
            <w:r w:rsidR="00FC1333">
              <w:rPr>
                <w:noProof/>
                <w:webHidden/>
              </w:rPr>
              <w:instrText xml:space="preserve"> PAGEREF _Toc432514632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4628E88" w14:textId="77777777" w:rsidR="00FC1333" w:rsidRDefault="006F2DD7">
          <w:pPr>
            <w:pStyle w:val="TOC2"/>
            <w:tabs>
              <w:tab w:val="left" w:pos="880"/>
              <w:tab w:val="right" w:leader="dot" w:pos="9350"/>
            </w:tabs>
            <w:rPr>
              <w:rFonts w:eastAsiaTheme="minorEastAsia"/>
              <w:noProof/>
            </w:rPr>
          </w:pPr>
          <w:hyperlink w:anchor="_Toc432514633" w:history="1">
            <w:r w:rsidR="00FC1333" w:rsidRPr="009100D5">
              <w:rPr>
                <w:rStyle w:val="Hyperlink"/>
                <w:noProof/>
              </w:rPr>
              <w:t>5.15</w:t>
            </w:r>
            <w:r w:rsidR="00FC1333">
              <w:rPr>
                <w:rFonts w:eastAsiaTheme="minorEastAsia"/>
                <w:noProof/>
              </w:rPr>
              <w:tab/>
            </w:r>
            <w:r w:rsidR="00FC1333" w:rsidRPr="009100D5">
              <w:rPr>
                <w:rStyle w:val="Hyperlink"/>
                <w:noProof/>
              </w:rPr>
              <w:t>Software product evaluation</w:t>
            </w:r>
            <w:r w:rsidR="00FC1333">
              <w:rPr>
                <w:noProof/>
                <w:webHidden/>
              </w:rPr>
              <w:tab/>
            </w:r>
            <w:r w:rsidR="00FC1333">
              <w:rPr>
                <w:noProof/>
                <w:webHidden/>
              </w:rPr>
              <w:fldChar w:fldCharType="begin"/>
            </w:r>
            <w:r w:rsidR="00FC1333">
              <w:rPr>
                <w:noProof/>
                <w:webHidden/>
              </w:rPr>
              <w:instrText xml:space="preserve"> PAGEREF _Toc432514633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402D658" w14:textId="77777777" w:rsidR="00FC1333" w:rsidRDefault="006F2DD7">
          <w:pPr>
            <w:pStyle w:val="TOC3"/>
            <w:tabs>
              <w:tab w:val="left" w:pos="1320"/>
              <w:tab w:val="right" w:leader="dot" w:pos="9350"/>
            </w:tabs>
            <w:rPr>
              <w:rFonts w:eastAsiaTheme="minorEastAsia"/>
              <w:noProof/>
            </w:rPr>
          </w:pPr>
          <w:hyperlink w:anchor="_Toc432514634" w:history="1">
            <w:r w:rsidR="00FC1333" w:rsidRPr="009100D5">
              <w:rPr>
                <w:rStyle w:val="Hyperlink"/>
                <w:noProof/>
              </w:rPr>
              <w:t>5.15.1</w:t>
            </w:r>
            <w:r w:rsidR="00FC1333">
              <w:rPr>
                <w:rFonts w:eastAsiaTheme="minorEastAsia"/>
                <w:noProof/>
              </w:rPr>
              <w:tab/>
            </w:r>
            <w:r w:rsidR="00FC1333" w:rsidRPr="009100D5">
              <w:rPr>
                <w:rStyle w:val="Hyperlink"/>
                <w:noProof/>
              </w:rPr>
              <w:t>In-process and final software product evaluations</w:t>
            </w:r>
            <w:r w:rsidR="00FC1333">
              <w:rPr>
                <w:noProof/>
                <w:webHidden/>
              </w:rPr>
              <w:tab/>
            </w:r>
            <w:r w:rsidR="00FC1333">
              <w:rPr>
                <w:noProof/>
                <w:webHidden/>
              </w:rPr>
              <w:fldChar w:fldCharType="begin"/>
            </w:r>
            <w:r w:rsidR="00FC1333">
              <w:rPr>
                <w:noProof/>
                <w:webHidden/>
              </w:rPr>
              <w:instrText xml:space="preserve"> PAGEREF _Toc432514634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BE5A6C4" w14:textId="77777777" w:rsidR="00FC1333" w:rsidRDefault="006F2DD7">
          <w:pPr>
            <w:pStyle w:val="TOC3"/>
            <w:tabs>
              <w:tab w:val="left" w:pos="1320"/>
              <w:tab w:val="right" w:leader="dot" w:pos="9350"/>
            </w:tabs>
            <w:rPr>
              <w:rFonts w:eastAsiaTheme="minorEastAsia"/>
              <w:noProof/>
            </w:rPr>
          </w:pPr>
          <w:hyperlink w:anchor="_Toc432514635" w:history="1">
            <w:r w:rsidR="00FC1333" w:rsidRPr="009100D5">
              <w:rPr>
                <w:rStyle w:val="Hyperlink"/>
                <w:noProof/>
              </w:rPr>
              <w:t>5.15.2</w:t>
            </w:r>
            <w:r w:rsidR="00FC1333">
              <w:rPr>
                <w:rFonts w:eastAsiaTheme="minorEastAsia"/>
                <w:noProof/>
              </w:rPr>
              <w:tab/>
            </w:r>
            <w:r w:rsidR="00FC1333" w:rsidRPr="009100D5">
              <w:rPr>
                <w:rStyle w:val="Hyperlink"/>
                <w:noProof/>
              </w:rPr>
              <w:t>Software product evaluation records, including items to be recorded</w:t>
            </w:r>
            <w:r w:rsidR="00FC1333">
              <w:rPr>
                <w:noProof/>
                <w:webHidden/>
              </w:rPr>
              <w:tab/>
            </w:r>
            <w:r w:rsidR="00FC1333">
              <w:rPr>
                <w:noProof/>
                <w:webHidden/>
              </w:rPr>
              <w:fldChar w:fldCharType="begin"/>
            </w:r>
            <w:r w:rsidR="00FC1333">
              <w:rPr>
                <w:noProof/>
                <w:webHidden/>
              </w:rPr>
              <w:instrText xml:space="preserve"> PAGEREF _Toc432514635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43B7AE7" w14:textId="77777777" w:rsidR="00FC1333" w:rsidRDefault="006F2DD7">
          <w:pPr>
            <w:pStyle w:val="TOC3"/>
            <w:tabs>
              <w:tab w:val="left" w:pos="1320"/>
              <w:tab w:val="right" w:leader="dot" w:pos="9350"/>
            </w:tabs>
            <w:rPr>
              <w:rFonts w:eastAsiaTheme="minorEastAsia"/>
              <w:noProof/>
            </w:rPr>
          </w:pPr>
          <w:hyperlink w:anchor="_Toc432514636" w:history="1">
            <w:r w:rsidR="00FC1333" w:rsidRPr="009100D5">
              <w:rPr>
                <w:rStyle w:val="Hyperlink"/>
                <w:noProof/>
              </w:rPr>
              <w:t>5.15.3</w:t>
            </w:r>
            <w:r w:rsidR="00FC1333">
              <w:rPr>
                <w:rFonts w:eastAsiaTheme="minorEastAsia"/>
                <w:noProof/>
              </w:rPr>
              <w:tab/>
            </w:r>
            <w:r w:rsidR="00FC1333" w:rsidRPr="009100D5">
              <w:rPr>
                <w:rStyle w:val="Hyperlink"/>
                <w:noProof/>
              </w:rPr>
              <w:t>Independence in software product evaluation</w:t>
            </w:r>
            <w:r w:rsidR="00FC1333">
              <w:rPr>
                <w:noProof/>
                <w:webHidden/>
              </w:rPr>
              <w:tab/>
            </w:r>
            <w:r w:rsidR="00FC1333">
              <w:rPr>
                <w:noProof/>
                <w:webHidden/>
              </w:rPr>
              <w:fldChar w:fldCharType="begin"/>
            </w:r>
            <w:r w:rsidR="00FC1333">
              <w:rPr>
                <w:noProof/>
                <w:webHidden/>
              </w:rPr>
              <w:instrText xml:space="preserve"> PAGEREF _Toc432514636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38E6D79F" w14:textId="77777777" w:rsidR="00FC1333" w:rsidRDefault="006F2DD7">
          <w:pPr>
            <w:pStyle w:val="TOC2"/>
            <w:tabs>
              <w:tab w:val="left" w:pos="880"/>
              <w:tab w:val="right" w:leader="dot" w:pos="9350"/>
            </w:tabs>
            <w:rPr>
              <w:rFonts w:eastAsiaTheme="minorEastAsia"/>
              <w:noProof/>
            </w:rPr>
          </w:pPr>
          <w:hyperlink w:anchor="_Toc432514637" w:history="1">
            <w:r w:rsidR="00FC1333" w:rsidRPr="009100D5">
              <w:rPr>
                <w:rStyle w:val="Hyperlink"/>
                <w:noProof/>
              </w:rPr>
              <w:t>5.16</w:t>
            </w:r>
            <w:r w:rsidR="00FC1333">
              <w:rPr>
                <w:rFonts w:eastAsiaTheme="minorEastAsia"/>
                <w:noProof/>
              </w:rPr>
              <w:tab/>
            </w:r>
            <w:r w:rsidR="00FC1333" w:rsidRPr="009100D5">
              <w:rPr>
                <w:rStyle w:val="Hyperlink"/>
                <w:noProof/>
              </w:rPr>
              <w:t>Software quality assurance</w:t>
            </w:r>
            <w:r w:rsidR="00FC1333">
              <w:rPr>
                <w:noProof/>
                <w:webHidden/>
              </w:rPr>
              <w:tab/>
            </w:r>
            <w:r w:rsidR="00FC1333">
              <w:rPr>
                <w:noProof/>
                <w:webHidden/>
              </w:rPr>
              <w:fldChar w:fldCharType="begin"/>
            </w:r>
            <w:r w:rsidR="00FC1333">
              <w:rPr>
                <w:noProof/>
                <w:webHidden/>
              </w:rPr>
              <w:instrText xml:space="preserve"> PAGEREF _Toc432514637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0AEAB13A" w14:textId="77777777" w:rsidR="00FC1333" w:rsidRDefault="006F2DD7">
          <w:pPr>
            <w:pStyle w:val="TOC3"/>
            <w:tabs>
              <w:tab w:val="left" w:pos="1320"/>
              <w:tab w:val="right" w:leader="dot" w:pos="9350"/>
            </w:tabs>
            <w:rPr>
              <w:rFonts w:eastAsiaTheme="minorEastAsia"/>
              <w:noProof/>
            </w:rPr>
          </w:pPr>
          <w:hyperlink w:anchor="_Toc432514638" w:history="1">
            <w:r w:rsidR="00FC1333" w:rsidRPr="009100D5">
              <w:rPr>
                <w:rStyle w:val="Hyperlink"/>
                <w:noProof/>
              </w:rPr>
              <w:t>5.16.1</w:t>
            </w:r>
            <w:r w:rsidR="00FC1333">
              <w:rPr>
                <w:rFonts w:eastAsiaTheme="minorEastAsia"/>
                <w:noProof/>
              </w:rPr>
              <w:tab/>
            </w:r>
            <w:r w:rsidR="00FC1333" w:rsidRPr="009100D5">
              <w:rPr>
                <w:rStyle w:val="Hyperlink"/>
                <w:noProof/>
              </w:rPr>
              <w:t>Software quality assurance evaluations</w:t>
            </w:r>
            <w:r w:rsidR="00FC1333">
              <w:rPr>
                <w:noProof/>
                <w:webHidden/>
              </w:rPr>
              <w:tab/>
            </w:r>
            <w:r w:rsidR="00FC1333">
              <w:rPr>
                <w:noProof/>
                <w:webHidden/>
              </w:rPr>
              <w:fldChar w:fldCharType="begin"/>
            </w:r>
            <w:r w:rsidR="00FC1333">
              <w:rPr>
                <w:noProof/>
                <w:webHidden/>
              </w:rPr>
              <w:instrText xml:space="preserve"> PAGEREF _Toc432514638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89DB5F7" w14:textId="77777777" w:rsidR="00FC1333" w:rsidRDefault="006F2DD7">
          <w:pPr>
            <w:pStyle w:val="TOC3"/>
            <w:tabs>
              <w:tab w:val="left" w:pos="1320"/>
              <w:tab w:val="right" w:leader="dot" w:pos="9350"/>
            </w:tabs>
            <w:rPr>
              <w:rFonts w:eastAsiaTheme="minorEastAsia"/>
              <w:noProof/>
            </w:rPr>
          </w:pPr>
          <w:hyperlink w:anchor="_Toc432514639" w:history="1">
            <w:r w:rsidR="00FC1333" w:rsidRPr="009100D5">
              <w:rPr>
                <w:rStyle w:val="Hyperlink"/>
                <w:noProof/>
              </w:rPr>
              <w:t>5.16.2</w:t>
            </w:r>
            <w:r w:rsidR="00FC1333">
              <w:rPr>
                <w:rFonts w:eastAsiaTheme="minorEastAsia"/>
                <w:noProof/>
              </w:rPr>
              <w:tab/>
            </w:r>
            <w:r w:rsidR="00FC1333" w:rsidRPr="009100D5">
              <w:rPr>
                <w:rStyle w:val="Hyperlink"/>
                <w:noProof/>
              </w:rPr>
              <w:t>Software quality assurance records, including items to be recorded</w:t>
            </w:r>
            <w:r w:rsidR="00FC1333">
              <w:rPr>
                <w:noProof/>
                <w:webHidden/>
              </w:rPr>
              <w:tab/>
            </w:r>
            <w:r w:rsidR="00FC1333">
              <w:rPr>
                <w:noProof/>
                <w:webHidden/>
              </w:rPr>
              <w:fldChar w:fldCharType="begin"/>
            </w:r>
            <w:r w:rsidR="00FC1333">
              <w:rPr>
                <w:noProof/>
                <w:webHidden/>
              </w:rPr>
              <w:instrText xml:space="preserve"> PAGEREF _Toc432514639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055AB1E8" w14:textId="77777777" w:rsidR="00FC1333" w:rsidRDefault="006F2DD7">
          <w:pPr>
            <w:pStyle w:val="TOC3"/>
            <w:tabs>
              <w:tab w:val="left" w:pos="1320"/>
              <w:tab w:val="right" w:leader="dot" w:pos="9350"/>
            </w:tabs>
            <w:rPr>
              <w:rFonts w:eastAsiaTheme="minorEastAsia"/>
              <w:noProof/>
            </w:rPr>
          </w:pPr>
          <w:hyperlink w:anchor="_Toc432514640" w:history="1">
            <w:r w:rsidR="00FC1333" w:rsidRPr="009100D5">
              <w:rPr>
                <w:rStyle w:val="Hyperlink"/>
                <w:noProof/>
              </w:rPr>
              <w:t>5.16.3</w:t>
            </w:r>
            <w:r w:rsidR="00FC1333">
              <w:rPr>
                <w:rFonts w:eastAsiaTheme="minorEastAsia"/>
                <w:noProof/>
              </w:rPr>
              <w:tab/>
            </w:r>
            <w:r w:rsidR="00FC1333" w:rsidRPr="009100D5">
              <w:rPr>
                <w:rStyle w:val="Hyperlink"/>
                <w:noProof/>
              </w:rPr>
              <w:t>Independence in software quality assurance</w:t>
            </w:r>
            <w:r w:rsidR="00FC1333">
              <w:rPr>
                <w:noProof/>
                <w:webHidden/>
              </w:rPr>
              <w:tab/>
            </w:r>
            <w:r w:rsidR="00FC1333">
              <w:rPr>
                <w:noProof/>
                <w:webHidden/>
              </w:rPr>
              <w:fldChar w:fldCharType="begin"/>
            </w:r>
            <w:r w:rsidR="00FC1333">
              <w:rPr>
                <w:noProof/>
                <w:webHidden/>
              </w:rPr>
              <w:instrText xml:space="preserve"> PAGEREF _Toc432514640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0367B759" w14:textId="77777777" w:rsidR="00FC1333" w:rsidRDefault="006F2DD7">
          <w:pPr>
            <w:pStyle w:val="TOC2"/>
            <w:tabs>
              <w:tab w:val="left" w:pos="880"/>
              <w:tab w:val="right" w:leader="dot" w:pos="9350"/>
            </w:tabs>
            <w:rPr>
              <w:rFonts w:eastAsiaTheme="minorEastAsia"/>
              <w:noProof/>
            </w:rPr>
          </w:pPr>
          <w:hyperlink w:anchor="_Toc432514641" w:history="1">
            <w:r w:rsidR="00FC1333" w:rsidRPr="009100D5">
              <w:rPr>
                <w:rStyle w:val="Hyperlink"/>
                <w:noProof/>
              </w:rPr>
              <w:t>5.17</w:t>
            </w:r>
            <w:r w:rsidR="00FC1333">
              <w:rPr>
                <w:rFonts w:eastAsiaTheme="minorEastAsia"/>
                <w:noProof/>
              </w:rPr>
              <w:tab/>
            </w:r>
            <w:r w:rsidR="00FC1333" w:rsidRPr="009100D5">
              <w:rPr>
                <w:rStyle w:val="Hyperlink"/>
                <w:noProof/>
              </w:rPr>
              <w:t>Corrective action</w:t>
            </w:r>
            <w:r w:rsidR="00FC1333">
              <w:rPr>
                <w:noProof/>
                <w:webHidden/>
              </w:rPr>
              <w:tab/>
            </w:r>
            <w:r w:rsidR="00FC1333">
              <w:rPr>
                <w:noProof/>
                <w:webHidden/>
              </w:rPr>
              <w:fldChar w:fldCharType="begin"/>
            </w:r>
            <w:r w:rsidR="00FC1333">
              <w:rPr>
                <w:noProof/>
                <w:webHidden/>
              </w:rPr>
              <w:instrText xml:space="preserve"> PAGEREF _Toc432514641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3CF18F4C" w14:textId="77777777" w:rsidR="00FC1333" w:rsidRDefault="006F2DD7">
          <w:pPr>
            <w:pStyle w:val="TOC3"/>
            <w:tabs>
              <w:tab w:val="left" w:pos="1320"/>
              <w:tab w:val="right" w:leader="dot" w:pos="9350"/>
            </w:tabs>
            <w:rPr>
              <w:rFonts w:eastAsiaTheme="minorEastAsia"/>
              <w:noProof/>
            </w:rPr>
          </w:pPr>
          <w:hyperlink w:anchor="_Toc432514642" w:history="1">
            <w:r w:rsidR="00FC1333" w:rsidRPr="009100D5">
              <w:rPr>
                <w:rStyle w:val="Hyperlink"/>
                <w:noProof/>
              </w:rPr>
              <w:t>5.17.1</w:t>
            </w:r>
            <w:r w:rsidR="00FC1333">
              <w:rPr>
                <w:rFonts w:eastAsiaTheme="minorEastAsia"/>
                <w:noProof/>
              </w:rPr>
              <w:tab/>
            </w:r>
            <w:r w:rsidR="00FC1333" w:rsidRPr="009100D5">
              <w:rPr>
                <w:rStyle w:val="Hyperlink"/>
                <w:noProof/>
              </w:rPr>
              <w:t>Problem/change reports, including items to be recorded</w:t>
            </w:r>
            <w:r w:rsidR="00FC1333">
              <w:rPr>
                <w:noProof/>
                <w:webHidden/>
              </w:rPr>
              <w:tab/>
            </w:r>
            <w:r w:rsidR="00FC1333">
              <w:rPr>
                <w:noProof/>
                <w:webHidden/>
              </w:rPr>
              <w:fldChar w:fldCharType="begin"/>
            </w:r>
            <w:r w:rsidR="00FC1333">
              <w:rPr>
                <w:noProof/>
                <w:webHidden/>
              </w:rPr>
              <w:instrText xml:space="preserve"> PAGEREF _Toc432514642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A1338C5" w14:textId="77777777" w:rsidR="00FC1333" w:rsidRDefault="006F2DD7">
          <w:pPr>
            <w:pStyle w:val="TOC3"/>
            <w:tabs>
              <w:tab w:val="left" w:pos="1320"/>
              <w:tab w:val="right" w:leader="dot" w:pos="9350"/>
            </w:tabs>
            <w:rPr>
              <w:rFonts w:eastAsiaTheme="minorEastAsia"/>
              <w:noProof/>
            </w:rPr>
          </w:pPr>
          <w:hyperlink w:anchor="_Toc432514643" w:history="1">
            <w:r w:rsidR="00FC1333" w:rsidRPr="009100D5">
              <w:rPr>
                <w:rStyle w:val="Hyperlink"/>
                <w:noProof/>
              </w:rPr>
              <w:t>5.17.2</w:t>
            </w:r>
            <w:r w:rsidR="00FC1333">
              <w:rPr>
                <w:rFonts w:eastAsiaTheme="minorEastAsia"/>
                <w:noProof/>
              </w:rPr>
              <w:tab/>
            </w:r>
            <w:r w:rsidR="00FC1333" w:rsidRPr="009100D5">
              <w:rPr>
                <w:rStyle w:val="Hyperlink"/>
                <w:noProof/>
              </w:rPr>
              <w:t>Corrective action system</w:t>
            </w:r>
            <w:r w:rsidR="00FC1333">
              <w:rPr>
                <w:noProof/>
                <w:webHidden/>
              </w:rPr>
              <w:tab/>
            </w:r>
            <w:r w:rsidR="00FC1333">
              <w:rPr>
                <w:noProof/>
                <w:webHidden/>
              </w:rPr>
              <w:fldChar w:fldCharType="begin"/>
            </w:r>
            <w:r w:rsidR="00FC1333">
              <w:rPr>
                <w:noProof/>
                <w:webHidden/>
              </w:rPr>
              <w:instrText xml:space="preserve"> PAGEREF _Toc432514643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E758F17" w14:textId="77777777" w:rsidR="00FC1333" w:rsidRDefault="006F2DD7">
          <w:pPr>
            <w:pStyle w:val="TOC2"/>
            <w:tabs>
              <w:tab w:val="left" w:pos="880"/>
              <w:tab w:val="right" w:leader="dot" w:pos="9350"/>
            </w:tabs>
            <w:rPr>
              <w:rFonts w:eastAsiaTheme="minorEastAsia"/>
              <w:noProof/>
            </w:rPr>
          </w:pPr>
          <w:hyperlink w:anchor="_Toc432514644" w:history="1">
            <w:r w:rsidR="00FC1333" w:rsidRPr="009100D5">
              <w:rPr>
                <w:rStyle w:val="Hyperlink"/>
                <w:noProof/>
              </w:rPr>
              <w:t>5.18</w:t>
            </w:r>
            <w:r w:rsidR="00FC1333">
              <w:rPr>
                <w:rFonts w:eastAsiaTheme="minorEastAsia"/>
                <w:noProof/>
              </w:rPr>
              <w:tab/>
            </w:r>
            <w:r w:rsidR="00FC1333" w:rsidRPr="009100D5">
              <w:rPr>
                <w:rStyle w:val="Hyperlink"/>
                <w:noProof/>
              </w:rPr>
              <w:t>Joint technical and management reviews</w:t>
            </w:r>
            <w:r w:rsidR="00FC1333">
              <w:rPr>
                <w:noProof/>
                <w:webHidden/>
              </w:rPr>
              <w:tab/>
            </w:r>
            <w:r w:rsidR="00FC1333">
              <w:rPr>
                <w:noProof/>
                <w:webHidden/>
              </w:rPr>
              <w:fldChar w:fldCharType="begin"/>
            </w:r>
            <w:r w:rsidR="00FC1333">
              <w:rPr>
                <w:noProof/>
                <w:webHidden/>
              </w:rPr>
              <w:instrText xml:space="preserve"> PAGEREF _Toc432514644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EFF6808" w14:textId="77777777" w:rsidR="00FC1333" w:rsidRDefault="006F2DD7">
          <w:pPr>
            <w:pStyle w:val="TOC3"/>
            <w:tabs>
              <w:tab w:val="left" w:pos="1320"/>
              <w:tab w:val="right" w:leader="dot" w:pos="9350"/>
            </w:tabs>
            <w:rPr>
              <w:rFonts w:eastAsiaTheme="minorEastAsia"/>
              <w:noProof/>
            </w:rPr>
          </w:pPr>
          <w:hyperlink w:anchor="_Toc432514645" w:history="1">
            <w:r w:rsidR="00FC1333" w:rsidRPr="009100D5">
              <w:rPr>
                <w:rStyle w:val="Hyperlink"/>
                <w:noProof/>
              </w:rPr>
              <w:t>5.18.1</w:t>
            </w:r>
            <w:r w:rsidR="00FC1333">
              <w:rPr>
                <w:rFonts w:eastAsiaTheme="minorEastAsia"/>
                <w:noProof/>
              </w:rPr>
              <w:tab/>
            </w:r>
            <w:r w:rsidR="00FC1333" w:rsidRPr="009100D5">
              <w:rPr>
                <w:rStyle w:val="Hyperlink"/>
                <w:noProof/>
              </w:rPr>
              <w:t>Joint technical reviews, including a proposed set of reviews</w:t>
            </w:r>
            <w:r w:rsidR="00FC1333">
              <w:rPr>
                <w:noProof/>
                <w:webHidden/>
              </w:rPr>
              <w:tab/>
            </w:r>
            <w:r w:rsidR="00FC1333">
              <w:rPr>
                <w:noProof/>
                <w:webHidden/>
              </w:rPr>
              <w:fldChar w:fldCharType="begin"/>
            </w:r>
            <w:r w:rsidR="00FC1333">
              <w:rPr>
                <w:noProof/>
                <w:webHidden/>
              </w:rPr>
              <w:instrText xml:space="preserve"> PAGEREF _Toc432514645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746CC5B" w14:textId="77777777" w:rsidR="00FC1333" w:rsidRDefault="006F2DD7">
          <w:pPr>
            <w:pStyle w:val="TOC3"/>
            <w:tabs>
              <w:tab w:val="left" w:pos="1320"/>
              <w:tab w:val="right" w:leader="dot" w:pos="9350"/>
            </w:tabs>
            <w:rPr>
              <w:rFonts w:eastAsiaTheme="minorEastAsia"/>
              <w:noProof/>
            </w:rPr>
          </w:pPr>
          <w:hyperlink w:anchor="_Toc432514646" w:history="1">
            <w:r w:rsidR="00FC1333" w:rsidRPr="009100D5">
              <w:rPr>
                <w:rStyle w:val="Hyperlink"/>
                <w:noProof/>
              </w:rPr>
              <w:t>5.18.2</w:t>
            </w:r>
            <w:r w:rsidR="00FC1333">
              <w:rPr>
                <w:rFonts w:eastAsiaTheme="minorEastAsia"/>
                <w:noProof/>
              </w:rPr>
              <w:tab/>
            </w:r>
            <w:r w:rsidR="00FC1333" w:rsidRPr="009100D5">
              <w:rPr>
                <w:rStyle w:val="Hyperlink"/>
                <w:noProof/>
              </w:rPr>
              <w:t>Joint management reviews, including a proposed set of reviews</w:t>
            </w:r>
            <w:r w:rsidR="00FC1333">
              <w:rPr>
                <w:noProof/>
                <w:webHidden/>
              </w:rPr>
              <w:tab/>
            </w:r>
            <w:r w:rsidR="00FC1333">
              <w:rPr>
                <w:noProof/>
                <w:webHidden/>
              </w:rPr>
              <w:fldChar w:fldCharType="begin"/>
            </w:r>
            <w:r w:rsidR="00FC1333">
              <w:rPr>
                <w:noProof/>
                <w:webHidden/>
              </w:rPr>
              <w:instrText xml:space="preserve"> PAGEREF _Toc432514646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21A838C" w14:textId="77777777" w:rsidR="00FC1333" w:rsidRDefault="006F2DD7">
          <w:pPr>
            <w:pStyle w:val="TOC2"/>
            <w:tabs>
              <w:tab w:val="left" w:pos="880"/>
              <w:tab w:val="right" w:leader="dot" w:pos="9350"/>
            </w:tabs>
            <w:rPr>
              <w:rFonts w:eastAsiaTheme="minorEastAsia"/>
              <w:noProof/>
            </w:rPr>
          </w:pPr>
          <w:hyperlink w:anchor="_Toc432514647" w:history="1">
            <w:r w:rsidR="00FC1333" w:rsidRPr="009100D5">
              <w:rPr>
                <w:rStyle w:val="Hyperlink"/>
                <w:noProof/>
              </w:rPr>
              <w:t>5.19</w:t>
            </w:r>
            <w:r w:rsidR="00FC1333">
              <w:rPr>
                <w:rFonts w:eastAsiaTheme="minorEastAsia"/>
                <w:noProof/>
              </w:rPr>
              <w:tab/>
            </w:r>
            <w:r w:rsidR="00FC1333" w:rsidRPr="009100D5">
              <w:rPr>
                <w:rStyle w:val="Hyperlink"/>
                <w:noProof/>
              </w:rPr>
              <w:t>Administrative security and privacy protection</w:t>
            </w:r>
            <w:r w:rsidR="00FC1333">
              <w:rPr>
                <w:noProof/>
                <w:webHidden/>
              </w:rPr>
              <w:tab/>
            </w:r>
            <w:r w:rsidR="00FC1333">
              <w:rPr>
                <w:noProof/>
                <w:webHidden/>
              </w:rPr>
              <w:fldChar w:fldCharType="begin"/>
            </w:r>
            <w:r w:rsidR="00FC1333">
              <w:rPr>
                <w:noProof/>
                <w:webHidden/>
              </w:rPr>
              <w:instrText xml:space="preserve"> PAGEREF _Toc432514647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E354616" w14:textId="77777777" w:rsidR="00FC1333" w:rsidRDefault="006F2DD7">
          <w:pPr>
            <w:pStyle w:val="TOC2"/>
            <w:tabs>
              <w:tab w:val="left" w:pos="880"/>
              <w:tab w:val="right" w:leader="dot" w:pos="9350"/>
            </w:tabs>
            <w:rPr>
              <w:rFonts w:eastAsiaTheme="minorEastAsia"/>
              <w:noProof/>
            </w:rPr>
          </w:pPr>
          <w:hyperlink w:anchor="_Toc432514648" w:history="1">
            <w:r w:rsidR="00FC1333" w:rsidRPr="009100D5">
              <w:rPr>
                <w:rStyle w:val="Hyperlink"/>
                <w:noProof/>
              </w:rPr>
              <w:t>5.20</w:t>
            </w:r>
            <w:r w:rsidR="00FC1333">
              <w:rPr>
                <w:rFonts w:eastAsiaTheme="minorEastAsia"/>
                <w:noProof/>
              </w:rPr>
              <w:tab/>
            </w:r>
            <w:r w:rsidR="00FC1333" w:rsidRPr="009100D5">
              <w:rPr>
                <w:rStyle w:val="Hyperlink"/>
                <w:noProof/>
              </w:rPr>
              <w:t>Software management indicators</w:t>
            </w:r>
            <w:r w:rsidR="00FC1333">
              <w:rPr>
                <w:noProof/>
                <w:webHidden/>
              </w:rPr>
              <w:tab/>
            </w:r>
            <w:r w:rsidR="00FC1333">
              <w:rPr>
                <w:noProof/>
                <w:webHidden/>
              </w:rPr>
              <w:fldChar w:fldCharType="begin"/>
            </w:r>
            <w:r w:rsidR="00FC1333">
              <w:rPr>
                <w:noProof/>
                <w:webHidden/>
              </w:rPr>
              <w:instrText xml:space="preserve"> PAGEREF _Toc432514648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7CCE849E" w14:textId="77777777" w:rsidR="00FC1333" w:rsidRDefault="006F2DD7">
          <w:pPr>
            <w:pStyle w:val="TOC2"/>
            <w:tabs>
              <w:tab w:val="left" w:pos="880"/>
              <w:tab w:val="right" w:leader="dot" w:pos="9350"/>
            </w:tabs>
            <w:rPr>
              <w:rFonts w:eastAsiaTheme="minorEastAsia"/>
              <w:noProof/>
            </w:rPr>
          </w:pPr>
          <w:hyperlink w:anchor="_Toc432514649" w:history="1">
            <w:r w:rsidR="00FC1333" w:rsidRPr="009100D5">
              <w:rPr>
                <w:rStyle w:val="Hyperlink"/>
                <w:noProof/>
              </w:rPr>
              <w:t>5.21</w:t>
            </w:r>
            <w:r w:rsidR="00FC1333">
              <w:rPr>
                <w:rFonts w:eastAsiaTheme="minorEastAsia"/>
                <w:noProof/>
              </w:rPr>
              <w:tab/>
            </w:r>
            <w:r w:rsidR="00FC1333" w:rsidRPr="009100D5">
              <w:rPr>
                <w:rStyle w:val="Hyperlink"/>
                <w:noProof/>
              </w:rPr>
              <w:t>Administrative security and privacy protection</w:t>
            </w:r>
            <w:r w:rsidR="00FC1333">
              <w:rPr>
                <w:noProof/>
                <w:webHidden/>
              </w:rPr>
              <w:tab/>
            </w:r>
            <w:r w:rsidR="00FC1333">
              <w:rPr>
                <w:noProof/>
                <w:webHidden/>
              </w:rPr>
              <w:fldChar w:fldCharType="begin"/>
            </w:r>
            <w:r w:rsidR="00FC1333">
              <w:rPr>
                <w:noProof/>
                <w:webHidden/>
              </w:rPr>
              <w:instrText xml:space="preserve"> PAGEREF _Toc432514649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9C29E4E" w14:textId="77777777" w:rsidR="00FC1333" w:rsidRDefault="006F2DD7">
          <w:pPr>
            <w:pStyle w:val="TOC2"/>
            <w:tabs>
              <w:tab w:val="left" w:pos="880"/>
              <w:tab w:val="right" w:leader="dot" w:pos="9350"/>
            </w:tabs>
            <w:rPr>
              <w:rFonts w:eastAsiaTheme="minorEastAsia"/>
              <w:noProof/>
            </w:rPr>
          </w:pPr>
          <w:hyperlink w:anchor="_Toc432514650" w:history="1">
            <w:r w:rsidR="00FC1333" w:rsidRPr="009100D5">
              <w:rPr>
                <w:rStyle w:val="Hyperlink"/>
                <w:noProof/>
              </w:rPr>
              <w:t>5.22</w:t>
            </w:r>
            <w:r w:rsidR="00FC1333">
              <w:rPr>
                <w:rFonts w:eastAsiaTheme="minorEastAsia"/>
                <w:noProof/>
              </w:rPr>
              <w:tab/>
            </w:r>
            <w:r w:rsidR="00FC1333" w:rsidRPr="009100D5">
              <w:rPr>
                <w:rStyle w:val="Hyperlink"/>
                <w:noProof/>
              </w:rPr>
              <w:t>Managing subcontractors</w:t>
            </w:r>
            <w:r w:rsidR="00FC1333">
              <w:rPr>
                <w:noProof/>
                <w:webHidden/>
              </w:rPr>
              <w:tab/>
            </w:r>
            <w:r w:rsidR="00FC1333">
              <w:rPr>
                <w:noProof/>
                <w:webHidden/>
              </w:rPr>
              <w:fldChar w:fldCharType="begin"/>
            </w:r>
            <w:r w:rsidR="00FC1333">
              <w:rPr>
                <w:noProof/>
                <w:webHidden/>
              </w:rPr>
              <w:instrText xml:space="preserve"> PAGEREF _Toc432514650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5A3FE862" w14:textId="77777777" w:rsidR="00FC1333" w:rsidRDefault="006F2DD7">
          <w:pPr>
            <w:pStyle w:val="TOC2"/>
            <w:tabs>
              <w:tab w:val="left" w:pos="880"/>
              <w:tab w:val="right" w:leader="dot" w:pos="9350"/>
            </w:tabs>
            <w:rPr>
              <w:rFonts w:eastAsiaTheme="minorEastAsia"/>
              <w:noProof/>
            </w:rPr>
          </w:pPr>
          <w:hyperlink w:anchor="_Toc432514651" w:history="1">
            <w:r w:rsidR="00FC1333" w:rsidRPr="009100D5">
              <w:rPr>
                <w:rStyle w:val="Hyperlink"/>
                <w:noProof/>
              </w:rPr>
              <w:t>5.23</w:t>
            </w:r>
            <w:r w:rsidR="00FC1333">
              <w:rPr>
                <w:rFonts w:eastAsiaTheme="minorEastAsia"/>
                <w:noProof/>
              </w:rPr>
              <w:tab/>
            </w:r>
            <w:r w:rsidR="00FC1333" w:rsidRPr="009100D5">
              <w:rPr>
                <w:rStyle w:val="Hyperlink"/>
                <w:noProof/>
              </w:rPr>
              <w:t>Interfacing with software IV&amp;V agents</w:t>
            </w:r>
            <w:r w:rsidR="00FC1333">
              <w:rPr>
                <w:noProof/>
                <w:webHidden/>
              </w:rPr>
              <w:tab/>
            </w:r>
            <w:r w:rsidR="00FC1333">
              <w:rPr>
                <w:noProof/>
                <w:webHidden/>
              </w:rPr>
              <w:fldChar w:fldCharType="begin"/>
            </w:r>
            <w:r w:rsidR="00FC1333">
              <w:rPr>
                <w:noProof/>
                <w:webHidden/>
              </w:rPr>
              <w:instrText xml:space="preserve"> PAGEREF _Toc432514651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60C2CD78" w14:textId="77777777" w:rsidR="00FC1333" w:rsidRDefault="006F2DD7">
          <w:pPr>
            <w:pStyle w:val="TOC2"/>
            <w:tabs>
              <w:tab w:val="left" w:pos="880"/>
              <w:tab w:val="right" w:leader="dot" w:pos="9350"/>
            </w:tabs>
            <w:rPr>
              <w:rFonts w:eastAsiaTheme="minorEastAsia"/>
              <w:noProof/>
            </w:rPr>
          </w:pPr>
          <w:hyperlink w:anchor="_Toc432514652" w:history="1">
            <w:r w:rsidR="00FC1333" w:rsidRPr="009100D5">
              <w:rPr>
                <w:rStyle w:val="Hyperlink"/>
                <w:noProof/>
              </w:rPr>
              <w:t>5.24</w:t>
            </w:r>
            <w:r w:rsidR="00FC1333">
              <w:rPr>
                <w:rFonts w:eastAsiaTheme="minorEastAsia"/>
                <w:noProof/>
              </w:rPr>
              <w:tab/>
            </w:r>
            <w:r w:rsidR="00FC1333" w:rsidRPr="009100D5">
              <w:rPr>
                <w:rStyle w:val="Hyperlink"/>
                <w:noProof/>
              </w:rPr>
              <w:t>Coordinating with associate developers</w:t>
            </w:r>
            <w:r w:rsidR="00FC1333">
              <w:rPr>
                <w:noProof/>
                <w:webHidden/>
              </w:rPr>
              <w:tab/>
            </w:r>
            <w:r w:rsidR="00FC1333">
              <w:rPr>
                <w:noProof/>
                <w:webHidden/>
              </w:rPr>
              <w:fldChar w:fldCharType="begin"/>
            </w:r>
            <w:r w:rsidR="00FC1333">
              <w:rPr>
                <w:noProof/>
                <w:webHidden/>
              </w:rPr>
              <w:instrText xml:space="preserve"> PAGEREF _Toc432514652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C515494" w14:textId="77777777" w:rsidR="00FC1333" w:rsidRDefault="006F2DD7">
          <w:pPr>
            <w:pStyle w:val="TOC2"/>
            <w:tabs>
              <w:tab w:val="left" w:pos="880"/>
              <w:tab w:val="right" w:leader="dot" w:pos="9350"/>
            </w:tabs>
            <w:rPr>
              <w:rFonts w:eastAsiaTheme="minorEastAsia"/>
              <w:noProof/>
            </w:rPr>
          </w:pPr>
          <w:hyperlink w:anchor="_Toc432514653" w:history="1">
            <w:r w:rsidR="00FC1333" w:rsidRPr="009100D5">
              <w:rPr>
                <w:rStyle w:val="Hyperlink"/>
                <w:noProof/>
              </w:rPr>
              <w:t>5.25</w:t>
            </w:r>
            <w:r w:rsidR="00FC1333">
              <w:rPr>
                <w:rFonts w:eastAsiaTheme="minorEastAsia"/>
                <w:noProof/>
              </w:rPr>
              <w:tab/>
            </w:r>
            <w:r w:rsidR="00FC1333" w:rsidRPr="009100D5">
              <w:rPr>
                <w:rStyle w:val="Hyperlink"/>
                <w:noProof/>
              </w:rPr>
              <w:t>Project process improvement</w:t>
            </w:r>
            <w:r w:rsidR="00FC1333">
              <w:rPr>
                <w:noProof/>
                <w:webHidden/>
              </w:rPr>
              <w:tab/>
            </w:r>
            <w:r w:rsidR="00FC1333">
              <w:rPr>
                <w:noProof/>
                <w:webHidden/>
              </w:rPr>
              <w:fldChar w:fldCharType="begin"/>
            </w:r>
            <w:r w:rsidR="00FC1333">
              <w:rPr>
                <w:noProof/>
                <w:webHidden/>
              </w:rPr>
              <w:instrText xml:space="preserve"> PAGEREF _Toc432514653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7267F64" w14:textId="77777777" w:rsidR="00FC1333" w:rsidRDefault="006F2DD7">
          <w:pPr>
            <w:pStyle w:val="TOC1"/>
            <w:tabs>
              <w:tab w:val="left" w:pos="440"/>
              <w:tab w:val="right" w:leader="dot" w:pos="9350"/>
            </w:tabs>
            <w:rPr>
              <w:rFonts w:eastAsiaTheme="minorEastAsia"/>
              <w:noProof/>
            </w:rPr>
          </w:pPr>
          <w:hyperlink w:anchor="_Toc432514654" w:history="1">
            <w:r w:rsidR="00FC1333" w:rsidRPr="009100D5">
              <w:rPr>
                <w:rStyle w:val="Hyperlink"/>
                <w:noProof/>
              </w:rPr>
              <w:t>6</w:t>
            </w:r>
            <w:r w:rsidR="00FC1333">
              <w:rPr>
                <w:rFonts w:eastAsiaTheme="minorEastAsia"/>
                <w:noProof/>
              </w:rPr>
              <w:tab/>
            </w:r>
            <w:r w:rsidR="00FC1333" w:rsidRPr="009100D5">
              <w:rPr>
                <w:rStyle w:val="Hyperlink"/>
                <w:noProof/>
              </w:rPr>
              <w:t>Schedules and activity network</w:t>
            </w:r>
            <w:r w:rsidR="00FC1333">
              <w:rPr>
                <w:noProof/>
                <w:webHidden/>
              </w:rPr>
              <w:tab/>
            </w:r>
            <w:r w:rsidR="00FC1333">
              <w:rPr>
                <w:noProof/>
                <w:webHidden/>
              </w:rPr>
              <w:fldChar w:fldCharType="begin"/>
            </w:r>
            <w:r w:rsidR="00FC1333">
              <w:rPr>
                <w:noProof/>
                <w:webHidden/>
              </w:rPr>
              <w:instrText xml:space="preserve"> PAGEREF _Toc432514654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AF20010" w14:textId="77777777" w:rsidR="00FC1333" w:rsidRDefault="006F2DD7">
          <w:pPr>
            <w:pStyle w:val="TOC1"/>
            <w:tabs>
              <w:tab w:val="left" w:pos="440"/>
              <w:tab w:val="right" w:leader="dot" w:pos="9350"/>
            </w:tabs>
            <w:rPr>
              <w:rFonts w:eastAsiaTheme="minorEastAsia"/>
              <w:noProof/>
            </w:rPr>
          </w:pPr>
          <w:hyperlink w:anchor="_Toc432514655" w:history="1">
            <w:r w:rsidR="00FC1333" w:rsidRPr="009100D5">
              <w:rPr>
                <w:rStyle w:val="Hyperlink"/>
                <w:noProof/>
              </w:rPr>
              <w:t>7</w:t>
            </w:r>
            <w:r w:rsidR="00FC1333">
              <w:rPr>
                <w:rFonts w:eastAsiaTheme="minorEastAsia"/>
                <w:noProof/>
              </w:rPr>
              <w:tab/>
            </w:r>
            <w:r w:rsidR="00FC1333" w:rsidRPr="009100D5">
              <w:rPr>
                <w:rStyle w:val="Hyperlink"/>
                <w:noProof/>
              </w:rPr>
              <w:t>Project organization and resources</w:t>
            </w:r>
            <w:r w:rsidR="00FC1333">
              <w:rPr>
                <w:noProof/>
                <w:webHidden/>
              </w:rPr>
              <w:tab/>
            </w:r>
            <w:r w:rsidR="00FC1333">
              <w:rPr>
                <w:noProof/>
                <w:webHidden/>
              </w:rPr>
              <w:fldChar w:fldCharType="begin"/>
            </w:r>
            <w:r w:rsidR="00FC1333">
              <w:rPr>
                <w:noProof/>
                <w:webHidden/>
              </w:rPr>
              <w:instrText xml:space="preserve"> PAGEREF _Toc432514655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0F92C66" w14:textId="77777777" w:rsidR="00FC1333" w:rsidRDefault="006F2DD7">
          <w:pPr>
            <w:pStyle w:val="TOC2"/>
            <w:tabs>
              <w:tab w:val="left" w:pos="880"/>
              <w:tab w:val="right" w:leader="dot" w:pos="9350"/>
            </w:tabs>
            <w:rPr>
              <w:rFonts w:eastAsiaTheme="minorEastAsia"/>
              <w:noProof/>
            </w:rPr>
          </w:pPr>
          <w:hyperlink w:anchor="_Toc432514656" w:history="1">
            <w:r w:rsidR="00FC1333" w:rsidRPr="009100D5">
              <w:rPr>
                <w:rStyle w:val="Hyperlink"/>
                <w:noProof/>
              </w:rPr>
              <w:t>7.1</w:t>
            </w:r>
            <w:r w:rsidR="00FC1333">
              <w:rPr>
                <w:rFonts w:eastAsiaTheme="minorEastAsia"/>
                <w:noProof/>
              </w:rPr>
              <w:tab/>
            </w:r>
            <w:r w:rsidR="00FC1333" w:rsidRPr="009100D5">
              <w:rPr>
                <w:rStyle w:val="Hyperlink"/>
                <w:noProof/>
              </w:rPr>
              <w:t>Project organization</w:t>
            </w:r>
            <w:r w:rsidR="00FC1333">
              <w:rPr>
                <w:noProof/>
                <w:webHidden/>
              </w:rPr>
              <w:tab/>
            </w:r>
            <w:r w:rsidR="00FC1333">
              <w:rPr>
                <w:noProof/>
                <w:webHidden/>
              </w:rPr>
              <w:fldChar w:fldCharType="begin"/>
            </w:r>
            <w:r w:rsidR="00FC1333">
              <w:rPr>
                <w:noProof/>
                <w:webHidden/>
              </w:rPr>
              <w:instrText xml:space="preserve"> PAGEREF _Toc432514656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1228FC94" w14:textId="77777777" w:rsidR="00FC1333" w:rsidRDefault="006F2DD7">
          <w:pPr>
            <w:pStyle w:val="TOC2"/>
            <w:tabs>
              <w:tab w:val="left" w:pos="880"/>
              <w:tab w:val="right" w:leader="dot" w:pos="9350"/>
            </w:tabs>
            <w:rPr>
              <w:rFonts w:eastAsiaTheme="minorEastAsia"/>
              <w:noProof/>
            </w:rPr>
          </w:pPr>
          <w:hyperlink w:anchor="_Toc432514657" w:history="1">
            <w:r w:rsidR="00FC1333" w:rsidRPr="009100D5">
              <w:rPr>
                <w:rStyle w:val="Hyperlink"/>
                <w:noProof/>
              </w:rPr>
              <w:t>7.2</w:t>
            </w:r>
            <w:r w:rsidR="00FC1333">
              <w:rPr>
                <w:rFonts w:eastAsiaTheme="minorEastAsia"/>
                <w:noProof/>
              </w:rPr>
              <w:tab/>
            </w:r>
            <w:r w:rsidR="00FC1333" w:rsidRPr="009100D5">
              <w:rPr>
                <w:rStyle w:val="Hyperlink"/>
                <w:noProof/>
              </w:rPr>
              <w:t>Project resources</w:t>
            </w:r>
            <w:r w:rsidR="00FC1333">
              <w:rPr>
                <w:noProof/>
                <w:webHidden/>
              </w:rPr>
              <w:tab/>
            </w:r>
            <w:r w:rsidR="00FC1333">
              <w:rPr>
                <w:noProof/>
                <w:webHidden/>
              </w:rPr>
              <w:fldChar w:fldCharType="begin"/>
            </w:r>
            <w:r w:rsidR="00FC1333">
              <w:rPr>
                <w:noProof/>
                <w:webHidden/>
              </w:rPr>
              <w:instrText xml:space="preserve"> PAGEREF _Toc432514657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496E8418" w14:textId="77777777" w:rsidR="00FC1333" w:rsidRDefault="006F2DD7">
          <w:pPr>
            <w:pStyle w:val="TOC1"/>
            <w:tabs>
              <w:tab w:val="left" w:pos="440"/>
              <w:tab w:val="right" w:leader="dot" w:pos="9350"/>
            </w:tabs>
            <w:rPr>
              <w:rFonts w:eastAsiaTheme="minorEastAsia"/>
              <w:noProof/>
            </w:rPr>
          </w:pPr>
          <w:hyperlink w:anchor="_Toc432514658" w:history="1">
            <w:r w:rsidR="00FC1333" w:rsidRPr="009100D5">
              <w:rPr>
                <w:rStyle w:val="Hyperlink"/>
                <w:noProof/>
              </w:rPr>
              <w:t>8</w:t>
            </w:r>
            <w:r w:rsidR="00FC1333">
              <w:rPr>
                <w:rFonts w:eastAsiaTheme="minorEastAsia"/>
                <w:noProof/>
              </w:rPr>
              <w:tab/>
            </w:r>
            <w:r w:rsidR="00FC1333" w:rsidRPr="009100D5">
              <w:rPr>
                <w:rStyle w:val="Hyperlink"/>
                <w:noProof/>
              </w:rPr>
              <w:t>Notes</w:t>
            </w:r>
            <w:r w:rsidR="00FC1333">
              <w:rPr>
                <w:noProof/>
                <w:webHidden/>
              </w:rPr>
              <w:tab/>
            </w:r>
            <w:r w:rsidR="00FC1333">
              <w:rPr>
                <w:noProof/>
                <w:webHidden/>
              </w:rPr>
              <w:fldChar w:fldCharType="begin"/>
            </w:r>
            <w:r w:rsidR="00FC1333">
              <w:rPr>
                <w:noProof/>
                <w:webHidden/>
              </w:rPr>
              <w:instrText xml:space="preserve"> PAGEREF _Toc432514658 \h </w:instrText>
            </w:r>
            <w:r w:rsidR="00FC1333">
              <w:rPr>
                <w:noProof/>
                <w:webHidden/>
              </w:rPr>
            </w:r>
            <w:r w:rsidR="00FC1333">
              <w:rPr>
                <w:noProof/>
                <w:webHidden/>
              </w:rPr>
              <w:fldChar w:fldCharType="separate"/>
            </w:r>
            <w:r w:rsidR="00FC1333">
              <w:rPr>
                <w:noProof/>
                <w:webHidden/>
              </w:rPr>
              <w:t>16</w:t>
            </w:r>
            <w:r w:rsidR="00FC1333">
              <w:rPr>
                <w:noProof/>
                <w:webHidden/>
              </w:rPr>
              <w:fldChar w:fldCharType="end"/>
            </w:r>
          </w:hyperlink>
        </w:p>
        <w:p w14:paraId="2FCE6DC1" w14:textId="77777777" w:rsidR="00FC1333" w:rsidRDefault="006F2DD7">
          <w:pPr>
            <w:pStyle w:val="TOC1"/>
            <w:tabs>
              <w:tab w:val="left" w:pos="440"/>
              <w:tab w:val="right" w:leader="dot" w:pos="9350"/>
            </w:tabs>
            <w:rPr>
              <w:rFonts w:eastAsiaTheme="minorEastAsia"/>
              <w:noProof/>
            </w:rPr>
          </w:pPr>
          <w:hyperlink w:anchor="_Toc432514659" w:history="1">
            <w:r w:rsidR="00FC1333" w:rsidRPr="009100D5">
              <w:rPr>
                <w:rStyle w:val="Hyperlink"/>
                <w:noProof/>
              </w:rPr>
              <w:t>9</w:t>
            </w:r>
            <w:r w:rsidR="00FC1333">
              <w:rPr>
                <w:rFonts w:eastAsiaTheme="minorEastAsia"/>
                <w:noProof/>
              </w:rPr>
              <w:tab/>
            </w:r>
            <w:r w:rsidR="00FC1333" w:rsidRPr="009100D5">
              <w:rPr>
                <w:rStyle w:val="Hyperlink"/>
                <w:noProof/>
              </w:rPr>
              <w:t>Annexes</w:t>
            </w:r>
            <w:r w:rsidR="00FC1333">
              <w:rPr>
                <w:noProof/>
                <w:webHidden/>
              </w:rPr>
              <w:tab/>
            </w:r>
            <w:r w:rsidR="00FC1333">
              <w:rPr>
                <w:noProof/>
                <w:webHidden/>
              </w:rPr>
              <w:fldChar w:fldCharType="begin"/>
            </w:r>
            <w:r w:rsidR="00FC1333">
              <w:rPr>
                <w:noProof/>
                <w:webHidden/>
              </w:rPr>
              <w:instrText xml:space="preserve"> PAGEREF _Toc432514659 \h </w:instrText>
            </w:r>
            <w:r w:rsidR="00FC1333">
              <w:rPr>
                <w:noProof/>
                <w:webHidden/>
              </w:rPr>
            </w:r>
            <w:r w:rsidR="00FC1333">
              <w:rPr>
                <w:noProof/>
                <w:webHidden/>
              </w:rPr>
              <w:fldChar w:fldCharType="separate"/>
            </w:r>
            <w:r w:rsidR="00FC1333">
              <w:rPr>
                <w:noProof/>
                <w:webHidden/>
              </w:rPr>
              <w:t>17</w:t>
            </w:r>
            <w:r w:rsidR="00FC1333">
              <w:rPr>
                <w:noProof/>
                <w:webHidden/>
              </w:rPr>
              <w:fldChar w:fldCharType="end"/>
            </w:r>
          </w:hyperlink>
        </w:p>
        <w:p w14:paraId="3F68D60C" w14:textId="77777777" w:rsidR="00E57BFE" w:rsidRDefault="00E57BFE">
          <w:r>
            <w:rPr>
              <w:b/>
              <w:bCs/>
              <w:noProof/>
            </w:rPr>
            <w:fldChar w:fldCharType="end"/>
          </w:r>
        </w:p>
      </w:sdtContent>
    </w:sdt>
    <w:p w14:paraId="33E86EFD" w14:textId="77777777" w:rsidR="00E57BFE" w:rsidRDefault="00E57BFE">
      <w:pPr>
        <w:rPr>
          <w:i/>
        </w:rPr>
      </w:pPr>
      <w:r>
        <w:rPr>
          <w:i/>
        </w:rPr>
        <w:br w:type="page"/>
      </w:r>
    </w:p>
    <w:p w14:paraId="76F6B793" w14:textId="77777777" w:rsidR="00B70F89" w:rsidRDefault="00B70F89">
      <w:r>
        <w:rPr>
          <w:i/>
        </w:rPr>
        <w:lastRenderedPageBreak/>
        <w:t>&lt;This page intentionally left blank&gt;</w:t>
      </w:r>
    </w:p>
    <w:p w14:paraId="71ED702B" w14:textId="77777777" w:rsidR="00B70F89" w:rsidRDefault="00B70F89">
      <w:r>
        <w:br w:type="page"/>
      </w:r>
    </w:p>
    <w:p w14:paraId="3CF525DF" w14:textId="77777777" w:rsidR="00B70F89" w:rsidRDefault="00B70F89" w:rsidP="00B70F89">
      <w:pPr>
        <w:pStyle w:val="Heading1"/>
      </w:pPr>
      <w:bookmarkStart w:id="0" w:name="_Toc432514533"/>
      <w:r>
        <w:lastRenderedPageBreak/>
        <w:t>Scope</w:t>
      </w:r>
      <w:bookmarkEnd w:id="0"/>
    </w:p>
    <w:p w14:paraId="23BAA66B" w14:textId="77777777" w:rsidR="00E57BFE" w:rsidRDefault="00E57BFE" w:rsidP="00E57BFE">
      <w:pPr>
        <w:pStyle w:val="Heading2"/>
      </w:pPr>
      <w:bookmarkStart w:id="1" w:name="_Toc432514534"/>
      <w:r>
        <w:t>Identification</w:t>
      </w:r>
      <w:bookmarkEnd w:id="1"/>
    </w:p>
    <w:p w14:paraId="4A8F1882" w14:textId="77777777" w:rsidR="00ED4D63" w:rsidRPr="00ED4D63" w:rsidRDefault="00ED4D63" w:rsidP="00ED4D63">
      <w:pPr>
        <w:rPr>
          <w:i/>
        </w:rPr>
      </w:pPr>
      <w:r w:rsidRPr="00ED4D63">
        <w:rPr>
          <w:i/>
        </w:rPr>
        <w:t xml:space="preserve">&lt;This </w:t>
      </w:r>
      <w:proofErr w:type="spellStart"/>
      <w:r w:rsidRPr="00ED4D63">
        <w:rPr>
          <w:i/>
        </w:rPr>
        <w:t>subclause</w:t>
      </w:r>
      <w:proofErr w:type="spellEnd"/>
      <w:r w:rsidRPr="00ED4D63">
        <w:rPr>
          <w:i/>
        </w:rPr>
        <w:t xml:space="preserve"> shall contain a full identification of the system and the software to which this document applies, including, as applicable, identification number(s), title(s), abbreviation(s), version number(s), and release number(s). &gt;</w:t>
      </w:r>
    </w:p>
    <w:p w14:paraId="6EAC118F" w14:textId="77777777" w:rsidR="00E57BFE" w:rsidRPr="00E57BFE" w:rsidRDefault="00ED4D63" w:rsidP="00ED4D63">
      <w:r>
        <w:t xml:space="preserve">This document is designed to be applicable to the development stage of the </w:t>
      </w:r>
      <w:proofErr w:type="spellStart"/>
      <w:r>
        <w:t>UAHealth</w:t>
      </w:r>
      <w:proofErr w:type="spellEnd"/>
      <w:r>
        <w:t xml:space="preserve"> Bit Vault software system.  The </w:t>
      </w:r>
      <w:proofErr w:type="spellStart"/>
      <w:r>
        <w:t>UAHealth</w:t>
      </w:r>
      <w:proofErr w:type="spellEnd"/>
      <w:r>
        <w:t xml:space="preserve"> Bit Vault software system will consist of two tools (data collection and data analysis) which will both be released (version 1.0.0.0.X) to the customer at the end of the development process.  There will be no maintenance plan specified by this document, as it is not applicable to the scope.</w:t>
      </w:r>
    </w:p>
    <w:p w14:paraId="5A2A8F16" w14:textId="77777777" w:rsidR="00ED4D63" w:rsidRPr="00ED4D63" w:rsidRDefault="00E57BFE" w:rsidP="00ED4D63">
      <w:pPr>
        <w:pStyle w:val="Heading2"/>
      </w:pPr>
      <w:bookmarkStart w:id="2" w:name="_Toc432514535"/>
      <w:r>
        <w:t>System Overview</w:t>
      </w:r>
      <w:bookmarkEnd w:id="2"/>
    </w:p>
    <w:p w14:paraId="2DC02DD0" w14:textId="77777777" w:rsidR="00E57BFE" w:rsidRDefault="00E57BFE" w:rsidP="00E57BFE">
      <w:pPr>
        <w:pStyle w:val="Heading3"/>
      </w:pPr>
      <w:bookmarkStart w:id="3" w:name="_Toc432514536"/>
      <w:r>
        <w:t>Data Collection</w:t>
      </w:r>
      <w:bookmarkEnd w:id="3"/>
    </w:p>
    <w:p w14:paraId="40AA50D7" w14:textId="77777777" w:rsidR="00ED4D63" w:rsidRPr="00ED4D63" w:rsidRDefault="00ED4D63" w:rsidP="00ED4D63">
      <w:r w:rsidRPr="00ED4D63">
        <w:t>The data collection portion of this project will consist of the following.  There are two different medical devices to be used for this project that record various types of data.  The data provided by these devices consists of different file formats, and the data is different from device to device.  The software will have to determine the contents of each file and how to process them.  Due to how long data transfers take to download the data from a device, there may be a need to convert the data from a binary format to another format in order to speed up the process of getting data off the device.  The software needs to able to take in files provided by the medical devices and be able to translate them in a way where they can be stored in a database.  The software needs to run in the background of a PC and wait for files that need to be processed.  The software will have to interact with a database to insert the data that has been processed in order for the data to be stored for later analysis.  The software should allow for some basic configuration such as designating a folder on the PC to be a listener.  Files moved or copied into this folder will be processed by the software when they are added.  The software should have the ability to process multiple files if more than one is placed into the processing folder at a time.</w:t>
      </w:r>
    </w:p>
    <w:p w14:paraId="60EC1E7F" w14:textId="77777777" w:rsidR="00E57BFE" w:rsidRDefault="00E57BFE" w:rsidP="00E57BFE">
      <w:pPr>
        <w:pStyle w:val="Heading3"/>
      </w:pPr>
      <w:bookmarkStart w:id="4" w:name="_Toc432514537"/>
      <w:r>
        <w:t>Data Analysis</w:t>
      </w:r>
      <w:bookmarkEnd w:id="4"/>
    </w:p>
    <w:p w14:paraId="5D5AD889" w14:textId="77777777" w:rsidR="00ED4D63" w:rsidRDefault="00ED4D63" w:rsidP="00ED4D63">
      <w:r>
        <w:t xml:space="preserve">Data analysis software needs to be created to analyze the data that is captured from the data collection tool mentioned above.  This piece of software will be a separate stand-alone web application.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w:t>
      </w:r>
      <w:proofErr w:type="gramStart"/>
      <w:r>
        <w:t>project.</w:t>
      </w:r>
      <w:proofErr w:type="gramEnd"/>
    </w:p>
    <w:p w14:paraId="0131D6EA" w14:textId="77777777" w:rsidR="00ED4D63" w:rsidRDefault="00ED4D63" w:rsidP="00ED4D63">
      <w:r>
        <w:t>•       Simple Moving Average</w:t>
      </w:r>
    </w:p>
    <w:p w14:paraId="700E8BFF" w14:textId="77777777" w:rsidR="00ED4D63" w:rsidRDefault="00ED4D63" w:rsidP="00ED4D63">
      <w:r>
        <w:t>•       Data correlation discovery between the multiple devices.</w:t>
      </w:r>
    </w:p>
    <w:p w14:paraId="791DB04B" w14:textId="77777777" w:rsidR="00ED4D63" w:rsidRDefault="00ED4D63" w:rsidP="00ED4D63">
      <w:r>
        <w:t>•       Possibly determine when an individual moves from walking to running or simply being able to identify the activities that were being performed while the data was being captured.</w:t>
      </w:r>
    </w:p>
    <w:p w14:paraId="03011FF7" w14:textId="77777777" w:rsidR="00ED4D63" w:rsidRPr="00ED4D63" w:rsidRDefault="00ED4D63" w:rsidP="00ED4D63">
      <w:r>
        <w:t xml:space="preserve">The data analysis possibilities will likely not fully be realized until the project team understands the different types of data that are available.  Also, there will need to be collaboration with the customer for </w:t>
      </w:r>
      <w:r>
        <w:lastRenderedPageBreak/>
        <w:t>additions or changes to the data measurements provided by this software.  The web application will have to have different levels of user access which will be defined later in this document.</w:t>
      </w:r>
    </w:p>
    <w:p w14:paraId="5D33FDCD" w14:textId="77777777" w:rsidR="00E57BFE" w:rsidRDefault="00E57BFE" w:rsidP="00E57BFE">
      <w:pPr>
        <w:pStyle w:val="Heading2"/>
      </w:pPr>
      <w:bookmarkStart w:id="5" w:name="_Toc432514538"/>
      <w:r>
        <w:t>Document Overview</w:t>
      </w:r>
      <w:bookmarkEnd w:id="5"/>
    </w:p>
    <w:p w14:paraId="2E9C8EB9" w14:textId="77777777" w:rsidR="00ED4D63" w:rsidRPr="00ED4D63" w:rsidRDefault="00ED4D63" w:rsidP="00ED4D63">
      <w:r w:rsidRPr="00ED4D63">
        <w:t>The purpose of this document is to detail the software development procedures to be utilized by the Medical Health group.  The intended audience for this document is software developers, testers, customers, and any other stakeholders.  The software will most likely require additional privacy and security protections due to the nature of the product.</w:t>
      </w:r>
    </w:p>
    <w:p w14:paraId="471C133E" w14:textId="77777777" w:rsidR="00E57BFE" w:rsidRDefault="00E57BFE" w:rsidP="00E57BFE">
      <w:pPr>
        <w:pStyle w:val="Heading2"/>
      </w:pPr>
      <w:bookmarkStart w:id="6" w:name="_Toc432514539"/>
      <w:commentRangeStart w:id="7"/>
      <w:r>
        <w:t>Relationship to Other Plans</w:t>
      </w:r>
      <w:bookmarkEnd w:id="6"/>
      <w:commentRangeEnd w:id="7"/>
      <w:r w:rsidR="0052035E">
        <w:rPr>
          <w:rStyle w:val="CommentReference"/>
          <w:rFonts w:asciiTheme="minorHAnsi" w:eastAsiaTheme="minorHAnsi" w:hAnsiTheme="minorHAnsi" w:cstheme="minorBidi"/>
          <w:color w:val="auto"/>
        </w:rPr>
        <w:commentReference w:id="7"/>
      </w:r>
    </w:p>
    <w:p w14:paraId="1B1B08AB" w14:textId="77777777" w:rsidR="00ED4D63" w:rsidRDefault="00ED4D63" w:rsidP="00ED4D63">
      <w:pPr>
        <w:rPr>
          <w:i/>
        </w:rPr>
      </w:pPr>
      <w:r w:rsidRPr="00ED4D63">
        <w:rPr>
          <w:i/>
        </w:rPr>
        <w:t xml:space="preserve">&lt; This </w:t>
      </w:r>
      <w:proofErr w:type="spellStart"/>
      <w:r w:rsidRPr="00ED4D63">
        <w:rPr>
          <w:i/>
        </w:rPr>
        <w:t>subclause</w:t>
      </w:r>
      <w:proofErr w:type="spellEnd"/>
      <w:r w:rsidRPr="00ED4D63">
        <w:rPr>
          <w:i/>
        </w:rPr>
        <w:t xml:space="preserve"> shall describe the relationship, if any, of the SDP to other project management plans. &gt;</w:t>
      </w:r>
    </w:p>
    <w:p w14:paraId="0E7A022D" w14:textId="2B7A55BD" w:rsidR="00FE0D4E" w:rsidRDefault="00FE0D4E" w:rsidP="00FE0D4E">
      <w:pPr>
        <w:pStyle w:val="Heading2"/>
      </w:pPr>
      <w:bookmarkStart w:id="8" w:name="_Toc432514540"/>
      <w:commentRangeStart w:id="9"/>
      <w:r>
        <w:t>Glossary</w:t>
      </w:r>
      <w:bookmarkEnd w:id="8"/>
      <w:commentRangeEnd w:id="9"/>
      <w:r w:rsidR="0052035E">
        <w:rPr>
          <w:rStyle w:val="CommentReference"/>
          <w:rFonts w:asciiTheme="minorHAnsi" w:eastAsiaTheme="minorHAnsi" w:hAnsiTheme="minorHAnsi" w:cstheme="minorBidi"/>
          <w:color w:val="auto"/>
        </w:rPr>
        <w:commentReference w:id="9"/>
      </w:r>
    </w:p>
    <w:tbl>
      <w:tblPr>
        <w:tblStyle w:val="GridTable4-Accent5"/>
        <w:tblW w:w="0" w:type="auto"/>
        <w:tblLook w:val="04A0" w:firstRow="1" w:lastRow="0" w:firstColumn="1" w:lastColumn="0" w:noHBand="0" w:noVBand="1"/>
      </w:tblPr>
      <w:tblGrid>
        <w:gridCol w:w="4675"/>
        <w:gridCol w:w="4675"/>
      </w:tblGrid>
      <w:tr w:rsidR="00FE0D4E" w14:paraId="5C9F56B4" w14:textId="77777777" w:rsidTr="00F97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96F01" w14:textId="5EC1B688" w:rsidR="00FE0D4E" w:rsidRDefault="00F97C98" w:rsidP="00FE0D4E">
            <w:r>
              <w:t>Term</w:t>
            </w:r>
          </w:p>
        </w:tc>
        <w:tc>
          <w:tcPr>
            <w:tcW w:w="4675" w:type="dxa"/>
          </w:tcPr>
          <w:p w14:paraId="1D94481E" w14:textId="02569C2A" w:rsidR="00FE0D4E" w:rsidRDefault="00F97C98" w:rsidP="00FE0D4E">
            <w:pPr>
              <w:cnfStyle w:val="100000000000" w:firstRow="1" w:lastRow="0" w:firstColumn="0" w:lastColumn="0" w:oddVBand="0" w:evenVBand="0" w:oddHBand="0" w:evenHBand="0" w:firstRowFirstColumn="0" w:firstRowLastColumn="0" w:lastRowFirstColumn="0" w:lastRowLastColumn="0"/>
            </w:pPr>
            <w:r>
              <w:t>Definition</w:t>
            </w:r>
          </w:p>
        </w:tc>
      </w:tr>
      <w:tr w:rsidR="00F97C98" w14:paraId="21CAB346" w14:textId="77777777" w:rsidTr="00F97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45A3E5" w14:textId="5F022587" w:rsidR="00F97C98" w:rsidRDefault="00F97C98" w:rsidP="00F97C98">
            <w:r>
              <w:t>Software Item</w:t>
            </w:r>
          </w:p>
        </w:tc>
        <w:tc>
          <w:tcPr>
            <w:tcW w:w="4675" w:type="dxa"/>
          </w:tcPr>
          <w:p w14:paraId="71AD560A" w14:textId="53B3A82B" w:rsidR="00F97C98" w:rsidRPr="00FE0D4E" w:rsidRDefault="00F97C98" w:rsidP="00F97C98">
            <w:pPr>
              <w:cnfStyle w:val="000000100000" w:firstRow="0" w:lastRow="0" w:firstColumn="0" w:lastColumn="0" w:oddVBand="0" w:evenVBand="0" w:oddHBand="1" w:evenHBand="0" w:firstRowFirstColumn="0" w:firstRowLastColumn="0" w:lastRowFirstColumn="0" w:lastRowLastColumn="0"/>
            </w:pPr>
            <w:r w:rsidRPr="00FE0D4E">
              <w:t>An aggregation of software, such as a computer program or database, that satisfies an end use function and is designated for purposes of specification, qualification testing, interfacing, configuration management, or other purposes. Software items are selected based on trade-offs among software function, size, host or target computers, developer, support strategy, plans for reuse, criticality, interface considerations, need to be separately documented and controlled, and other factors. A software item is made up of one or more software units.</w:t>
            </w:r>
          </w:p>
        </w:tc>
      </w:tr>
      <w:tr w:rsidR="00F97C98" w14:paraId="1680D88A" w14:textId="77777777" w:rsidTr="00F97C98">
        <w:tc>
          <w:tcPr>
            <w:cnfStyle w:val="001000000000" w:firstRow="0" w:lastRow="0" w:firstColumn="1" w:lastColumn="0" w:oddVBand="0" w:evenVBand="0" w:oddHBand="0" w:evenHBand="0" w:firstRowFirstColumn="0" w:firstRowLastColumn="0" w:lastRowFirstColumn="0" w:lastRowLastColumn="0"/>
            <w:tcW w:w="4675" w:type="dxa"/>
          </w:tcPr>
          <w:p w14:paraId="1C2E0B83" w14:textId="77777777" w:rsidR="00F97C98" w:rsidRDefault="00F97C98" w:rsidP="00F97C98"/>
        </w:tc>
        <w:tc>
          <w:tcPr>
            <w:tcW w:w="4675" w:type="dxa"/>
          </w:tcPr>
          <w:p w14:paraId="2D7C5976" w14:textId="77777777" w:rsidR="00F97C98" w:rsidRPr="00FE0D4E" w:rsidRDefault="00F97C98" w:rsidP="00F97C98">
            <w:pPr>
              <w:cnfStyle w:val="000000000000" w:firstRow="0" w:lastRow="0" w:firstColumn="0" w:lastColumn="0" w:oddVBand="0" w:evenVBand="0" w:oddHBand="0" w:evenHBand="0" w:firstRowFirstColumn="0" w:firstRowLastColumn="0" w:lastRowFirstColumn="0" w:lastRowLastColumn="0"/>
            </w:pPr>
          </w:p>
        </w:tc>
      </w:tr>
    </w:tbl>
    <w:p w14:paraId="650FD564" w14:textId="77777777" w:rsidR="00FE0D4E" w:rsidRPr="00FE0D4E" w:rsidRDefault="00FE0D4E" w:rsidP="00FE0D4E"/>
    <w:p w14:paraId="7728451C" w14:textId="77777777" w:rsidR="00E57BFE" w:rsidRDefault="002471F9" w:rsidP="00E57BFE">
      <w:pPr>
        <w:pStyle w:val="Heading1"/>
      </w:pPr>
      <w:bookmarkStart w:id="10" w:name="_Toc432514541"/>
      <w:r>
        <w:t>Referenced Documents</w:t>
      </w:r>
      <w:bookmarkEnd w:id="10"/>
    </w:p>
    <w:p w14:paraId="5EF03DD4" w14:textId="77777777" w:rsidR="00ED4D63" w:rsidRDefault="00ED4D63" w:rsidP="00ED4D63">
      <w:pPr>
        <w:spacing w:after="0"/>
      </w:pPr>
      <w:r>
        <w:t>•       &lt;Our CMP&gt;</w:t>
      </w:r>
    </w:p>
    <w:p w14:paraId="4180D531" w14:textId="77777777" w:rsidR="00ED4D63" w:rsidRDefault="00ED4D63" w:rsidP="00ED4D63">
      <w:pPr>
        <w:spacing w:after="0"/>
      </w:pPr>
      <w:r>
        <w:t>•       &lt;Our STP?&gt;</w:t>
      </w:r>
    </w:p>
    <w:p w14:paraId="067F9737" w14:textId="77777777" w:rsidR="00ED4D63" w:rsidRDefault="00ED4D63" w:rsidP="00ED4D63">
      <w:pPr>
        <w:spacing w:after="0"/>
      </w:pPr>
      <w:r>
        <w:t>•       Microsoft Secure PW guidelines</w:t>
      </w:r>
    </w:p>
    <w:p w14:paraId="67D8C75C" w14:textId="77777777" w:rsidR="00ED4D63" w:rsidRDefault="00ED4D63" w:rsidP="00ED4D63">
      <w:pPr>
        <w:spacing w:after="0"/>
      </w:pPr>
      <w:r>
        <w:t>•       J016</w:t>
      </w:r>
    </w:p>
    <w:p w14:paraId="0264FEF9" w14:textId="77777777" w:rsidR="00ED4D63" w:rsidRPr="00ED4D63" w:rsidRDefault="00ED4D63" w:rsidP="00ED4D63">
      <w:pPr>
        <w:spacing w:after="0"/>
      </w:pPr>
      <w:r>
        <w:t>•       GitHub commit guide reference?</w:t>
      </w:r>
    </w:p>
    <w:p w14:paraId="7796552B" w14:textId="77777777" w:rsidR="002471F9" w:rsidRDefault="002471F9" w:rsidP="002471F9">
      <w:pPr>
        <w:pStyle w:val="Heading1"/>
      </w:pPr>
      <w:bookmarkStart w:id="11" w:name="_Toc432514542"/>
      <w:r>
        <w:t>Overview of Required Work</w:t>
      </w:r>
      <w:bookmarkEnd w:id="11"/>
    </w:p>
    <w:p w14:paraId="5D4E5419" w14:textId="77777777" w:rsidR="00ED4D63" w:rsidRPr="00ED4D63" w:rsidRDefault="00ED4D63" w:rsidP="00ED4D63">
      <w:pPr>
        <w:rPr>
          <w:i/>
        </w:rPr>
      </w:pPr>
      <w:r w:rsidRPr="00ED4D63">
        <w:rPr>
          <w:i/>
        </w:rPr>
        <w:t xml:space="preserve">&lt; This clause should be divided into </w:t>
      </w:r>
      <w:proofErr w:type="spellStart"/>
      <w:r w:rsidRPr="00ED4D63">
        <w:rPr>
          <w:i/>
        </w:rPr>
        <w:t>subclauses</w:t>
      </w:r>
      <w:proofErr w:type="spellEnd"/>
      <w:r w:rsidRPr="00ED4D63">
        <w:rPr>
          <w:i/>
        </w:rPr>
        <w:t xml:space="preserve"> as needed to establish the context for the planning described in later clauses. It shall include, as applicable, an overview of:</w:t>
      </w:r>
    </w:p>
    <w:p w14:paraId="20FD2F35" w14:textId="77777777" w:rsidR="00ED4D63" w:rsidRPr="00ED4D63" w:rsidRDefault="00ED4D63" w:rsidP="00ED4D63">
      <w:pPr>
        <w:rPr>
          <w:i/>
        </w:rPr>
      </w:pPr>
      <w:r w:rsidRPr="00ED4D63">
        <w:rPr>
          <w:i/>
        </w:rPr>
        <w:t>a) Requirements and constraints on the system and software to be developed</w:t>
      </w:r>
    </w:p>
    <w:p w14:paraId="2C08BBDA" w14:textId="77777777" w:rsidR="00ED4D63" w:rsidRPr="00ED4D63" w:rsidRDefault="00ED4D63" w:rsidP="00ED4D63">
      <w:pPr>
        <w:rPr>
          <w:i/>
        </w:rPr>
      </w:pPr>
      <w:r w:rsidRPr="00ED4D63">
        <w:rPr>
          <w:i/>
        </w:rPr>
        <w:t>b) Requirements and constraints on project documentation</w:t>
      </w:r>
    </w:p>
    <w:p w14:paraId="661B6B7E" w14:textId="77777777" w:rsidR="00ED4D63" w:rsidRPr="00ED4D63" w:rsidRDefault="00ED4D63" w:rsidP="00ED4D63">
      <w:pPr>
        <w:rPr>
          <w:i/>
        </w:rPr>
      </w:pPr>
      <w:r w:rsidRPr="00ED4D63">
        <w:rPr>
          <w:i/>
        </w:rPr>
        <w:t>c) Position of the project in the system life cycle</w:t>
      </w:r>
    </w:p>
    <w:p w14:paraId="44F79DAF" w14:textId="77777777" w:rsidR="00ED4D63" w:rsidRPr="00ED4D63" w:rsidRDefault="00ED4D63" w:rsidP="00ED4D63">
      <w:pPr>
        <w:rPr>
          <w:i/>
        </w:rPr>
      </w:pPr>
      <w:r w:rsidRPr="00ED4D63">
        <w:rPr>
          <w:i/>
        </w:rPr>
        <w:t>d) The selected development/acquisition strategy; any requirements or constraints on it</w:t>
      </w:r>
    </w:p>
    <w:p w14:paraId="6A692567" w14:textId="77777777" w:rsidR="00ED4D63" w:rsidRPr="00ED4D63" w:rsidRDefault="00ED4D63" w:rsidP="00ED4D63">
      <w:pPr>
        <w:rPr>
          <w:i/>
        </w:rPr>
      </w:pPr>
      <w:r w:rsidRPr="00ED4D63">
        <w:rPr>
          <w:i/>
        </w:rPr>
        <w:lastRenderedPageBreak/>
        <w:t>e) Requirements and constraints on project schedules and resources</w:t>
      </w:r>
    </w:p>
    <w:p w14:paraId="5ECCD0A9" w14:textId="77777777" w:rsidR="00ED4D63" w:rsidRPr="00ED4D63" w:rsidRDefault="00ED4D63" w:rsidP="00ED4D63">
      <w:pPr>
        <w:rPr>
          <w:i/>
        </w:rPr>
      </w:pPr>
      <w:r w:rsidRPr="00ED4D63">
        <w:rPr>
          <w:i/>
        </w:rPr>
        <w:t>f) Other requirements and constraints, such as on project security, privacy protection, methods, standards, interdependencies in hardware and software development, etc.&gt;</w:t>
      </w:r>
    </w:p>
    <w:p w14:paraId="726DC0FA" w14:textId="77777777" w:rsidR="002471F9" w:rsidRDefault="002471F9" w:rsidP="002471F9">
      <w:pPr>
        <w:pStyle w:val="Heading1"/>
      </w:pPr>
      <w:bookmarkStart w:id="12" w:name="_Toc432514543"/>
      <w:r w:rsidRPr="002471F9">
        <w:t>Plans for performing general software development activities</w:t>
      </w:r>
      <w:bookmarkEnd w:id="12"/>
    </w:p>
    <w:p w14:paraId="77913200" w14:textId="77777777" w:rsidR="002471F9" w:rsidRDefault="002471F9" w:rsidP="002471F9">
      <w:pPr>
        <w:pStyle w:val="Heading2"/>
      </w:pPr>
      <w:bookmarkStart w:id="13" w:name="_Toc432514544"/>
      <w:commentRangeStart w:id="14"/>
      <w:r>
        <w:t>Software development process</w:t>
      </w:r>
      <w:bookmarkEnd w:id="13"/>
      <w:commentRangeEnd w:id="14"/>
      <w:r w:rsidR="0052035E">
        <w:rPr>
          <w:rStyle w:val="CommentReference"/>
          <w:rFonts w:asciiTheme="minorHAnsi" w:eastAsiaTheme="minorHAnsi" w:hAnsiTheme="minorHAnsi" w:cstheme="minorBidi"/>
          <w:color w:val="auto"/>
        </w:rPr>
        <w:commentReference w:id="14"/>
      </w:r>
    </w:p>
    <w:p w14:paraId="6E57A1D6" w14:textId="726DCD16" w:rsidR="00007A8F" w:rsidRDefault="00ED4D63" w:rsidP="00007A8F">
      <w:r>
        <w:t xml:space="preserve">The software development process will follow an iterative development process. </w:t>
      </w:r>
      <w:r w:rsidR="00007A8F">
        <w:t xml:space="preserve"> Each iteration will last approximately two weeks.  At the end of each iteration, process will be documented, and plans will be updated accordingly.</w:t>
      </w:r>
    </w:p>
    <w:p w14:paraId="3B8477FC" w14:textId="43F5F126" w:rsidR="00ED4D63" w:rsidRPr="00ED4D63" w:rsidRDefault="00ED4D63" w:rsidP="00ED4D63">
      <w:r>
        <w:t>The result of this project will be a final official release (version 1.0.0.0.X) to the customer consisting of data collection and data analysis tools.</w:t>
      </w:r>
    </w:p>
    <w:p w14:paraId="63FBE100" w14:textId="77777777" w:rsidR="002471F9" w:rsidRDefault="002471F9" w:rsidP="002471F9">
      <w:pPr>
        <w:pStyle w:val="Heading2"/>
      </w:pPr>
      <w:bookmarkStart w:id="15" w:name="_Toc432514545"/>
      <w:r>
        <w:t>General plans for software development</w:t>
      </w:r>
      <w:bookmarkEnd w:id="15"/>
    </w:p>
    <w:p w14:paraId="50F3B0C3" w14:textId="77777777" w:rsidR="002471F9" w:rsidRDefault="002471F9" w:rsidP="002471F9">
      <w:pPr>
        <w:pStyle w:val="Heading3"/>
      </w:pPr>
      <w:bookmarkStart w:id="16" w:name="_Toc432514546"/>
      <w:r>
        <w:t>Software development methods</w:t>
      </w:r>
      <w:bookmarkEnd w:id="16"/>
    </w:p>
    <w:p w14:paraId="2FD11B08" w14:textId="77777777" w:rsidR="00ED4D63" w:rsidRPr="00ED4D63" w:rsidRDefault="00ED4D63" w:rsidP="00ED4D63">
      <w:r w:rsidRPr="00ED4D63">
        <w:t>The software development will follow an iterative process.  The software will be developed using mainly Visual Studio for C# support.</w:t>
      </w:r>
    </w:p>
    <w:p w14:paraId="0406D4DB" w14:textId="77777777" w:rsidR="002471F9" w:rsidRDefault="002471F9" w:rsidP="002471F9">
      <w:pPr>
        <w:pStyle w:val="Heading3"/>
      </w:pPr>
      <w:bookmarkStart w:id="17" w:name="_Toc432514547"/>
      <w:commentRangeStart w:id="18"/>
      <w:r>
        <w:t>Standards and practices for software products</w:t>
      </w:r>
      <w:bookmarkEnd w:id="17"/>
      <w:commentRangeEnd w:id="18"/>
      <w:r w:rsidR="0052035E">
        <w:rPr>
          <w:rStyle w:val="CommentReference"/>
          <w:rFonts w:asciiTheme="minorHAnsi" w:eastAsiaTheme="minorHAnsi" w:hAnsiTheme="minorHAnsi" w:cstheme="minorBidi"/>
          <w:color w:val="auto"/>
        </w:rPr>
        <w:commentReference w:id="18"/>
      </w:r>
    </w:p>
    <w:p w14:paraId="15208BF6" w14:textId="77777777" w:rsidR="00ED4D63" w:rsidRDefault="00ED4D63" w:rsidP="00ED4D63">
      <w:r>
        <w:t>The software source code written in will follow standard formatting practices for indentation.</w:t>
      </w:r>
    </w:p>
    <w:p w14:paraId="1CA60AE6" w14:textId="77777777" w:rsidR="00ED4D63" w:rsidRDefault="00ED4D63" w:rsidP="00ED4D63">
      <w:r>
        <w:t>Header comments will be located at the beginning of a file and preceding functions.  The header comments at the beginning of files will consist of the date modified, author and a brief summary of the updates and/or additions.  Header comments preceding functions will be brief when preceding the function prototype and consist of author, date, and a brief summary.  A more detailed header comment should be provided preceding the function definition and include details such as author, date and pseudo-code (for complicated algorithms).</w:t>
      </w:r>
    </w:p>
    <w:p w14:paraId="28FCEBAE" w14:textId="77777777" w:rsidR="00ED4D63" w:rsidRPr="00ED4D63" w:rsidRDefault="00ED4D63" w:rsidP="00ED4D63">
      <w:r>
        <w:t>Naming conventions for variables, functions, and classes shall abide by standard naming practices.</w:t>
      </w:r>
    </w:p>
    <w:p w14:paraId="09EA28B0" w14:textId="77777777" w:rsidR="002471F9" w:rsidRDefault="002471F9" w:rsidP="002471F9">
      <w:pPr>
        <w:pStyle w:val="Heading3"/>
      </w:pPr>
      <w:bookmarkStart w:id="19" w:name="_Toc432514548"/>
      <w:r>
        <w:t>Traceability</w:t>
      </w:r>
      <w:bookmarkEnd w:id="19"/>
    </w:p>
    <w:p w14:paraId="77279D6F" w14:textId="6B7B25E0" w:rsidR="00ED4D63" w:rsidRPr="00ED4D63" w:rsidRDefault="00ED4D63" w:rsidP="00ED4D63">
      <w:r w:rsidRPr="00ED4D63">
        <w:t xml:space="preserve">As requirements are implemented in system design, there </w:t>
      </w:r>
      <w:r w:rsidR="00643A2B">
        <w:t>will</w:t>
      </w:r>
      <w:r w:rsidRPr="00ED4D63">
        <w:t xml:space="preserve"> be traceability that links the design item (diagrams, models, test cases, source code, etc.) to the requirement.</w:t>
      </w:r>
      <w:r>
        <w:t xml:space="preserve">  The traceability will probably be maintained via a traceability matrix.</w:t>
      </w:r>
    </w:p>
    <w:p w14:paraId="45CF9FB0" w14:textId="77777777" w:rsidR="002471F9" w:rsidRDefault="002471F9" w:rsidP="002471F9">
      <w:pPr>
        <w:pStyle w:val="Heading3"/>
      </w:pPr>
      <w:bookmarkStart w:id="20" w:name="_Toc432514549"/>
      <w:r>
        <w:t>Reusable software products</w:t>
      </w:r>
      <w:bookmarkEnd w:id="20"/>
    </w:p>
    <w:p w14:paraId="492E0039" w14:textId="77777777" w:rsidR="00ED4D63" w:rsidRPr="00ED4D63" w:rsidRDefault="00ED4D63" w:rsidP="00ED4D63">
      <w:r w:rsidRPr="00ED4D63">
        <w:t>There are no known existing re-useable software products that will used in this project.</w:t>
      </w:r>
    </w:p>
    <w:p w14:paraId="04CB6A05" w14:textId="77777777" w:rsidR="002471F9" w:rsidRDefault="002471F9" w:rsidP="002471F9">
      <w:pPr>
        <w:pStyle w:val="Heading3"/>
      </w:pPr>
      <w:bookmarkStart w:id="21" w:name="_Toc432514550"/>
      <w:r>
        <w:t>Handling of critical requirements</w:t>
      </w:r>
      <w:bookmarkEnd w:id="21"/>
    </w:p>
    <w:p w14:paraId="0AAEF718" w14:textId="77777777" w:rsidR="00ED4D63" w:rsidRPr="00ED4D63" w:rsidRDefault="00ED4D63" w:rsidP="00ED4D63">
      <w:r w:rsidRPr="00ED4D63">
        <w:t>There may be certain privacy and security critical requirements associated with this project due to the medical nature.  As those specific requirements are identified, the team will conduct research in order to figure out how to satisfy the requirement.</w:t>
      </w:r>
    </w:p>
    <w:p w14:paraId="754A0CD0" w14:textId="77777777" w:rsidR="002471F9" w:rsidRDefault="002471F9" w:rsidP="002471F9">
      <w:pPr>
        <w:pStyle w:val="Heading3"/>
      </w:pPr>
      <w:bookmarkStart w:id="22" w:name="_Toc432514551"/>
      <w:commentRangeStart w:id="23"/>
      <w:r>
        <w:t>Computer hardware resource utilization</w:t>
      </w:r>
      <w:bookmarkEnd w:id="22"/>
      <w:commentRangeEnd w:id="23"/>
      <w:r w:rsidR="0052035E">
        <w:rPr>
          <w:rStyle w:val="CommentReference"/>
          <w:rFonts w:asciiTheme="minorHAnsi" w:eastAsiaTheme="minorHAnsi" w:hAnsiTheme="minorHAnsi" w:cstheme="minorBidi"/>
          <w:color w:val="auto"/>
        </w:rPr>
        <w:commentReference w:id="23"/>
      </w:r>
    </w:p>
    <w:p w14:paraId="34DA7123" w14:textId="77777777" w:rsidR="00ED4D63" w:rsidRPr="00ED4D63" w:rsidRDefault="00ED4D63" w:rsidP="00ED4D63">
      <w:pPr>
        <w:rPr>
          <w:i/>
        </w:rPr>
      </w:pPr>
      <w:r w:rsidRPr="00ED4D63">
        <w:rPr>
          <w:i/>
        </w:rPr>
        <w:t xml:space="preserve">&lt;This </w:t>
      </w:r>
      <w:proofErr w:type="spellStart"/>
      <w:r w:rsidRPr="00ED4D63">
        <w:rPr>
          <w:i/>
        </w:rPr>
        <w:t>subclause</w:t>
      </w:r>
      <w:proofErr w:type="spellEnd"/>
      <w:r w:rsidRPr="00ED4D63">
        <w:rPr>
          <w:i/>
        </w:rPr>
        <w:t xml:space="preserve"> shall describe the approach to be followed for allocating computer hardware resources and monitoring their utilization.&gt;</w:t>
      </w:r>
    </w:p>
    <w:p w14:paraId="3B332302" w14:textId="77777777" w:rsidR="002471F9" w:rsidRDefault="002471F9" w:rsidP="002471F9">
      <w:pPr>
        <w:pStyle w:val="Heading3"/>
      </w:pPr>
      <w:bookmarkStart w:id="24" w:name="_Toc432514552"/>
      <w:commentRangeStart w:id="25"/>
      <w:r>
        <w:lastRenderedPageBreak/>
        <w:t>Recording rationale</w:t>
      </w:r>
      <w:bookmarkEnd w:id="24"/>
      <w:commentRangeEnd w:id="25"/>
      <w:r w:rsidR="0052035E">
        <w:rPr>
          <w:rStyle w:val="CommentReference"/>
          <w:rFonts w:asciiTheme="minorHAnsi" w:eastAsiaTheme="minorHAnsi" w:hAnsiTheme="minorHAnsi" w:cstheme="minorBidi"/>
          <w:color w:val="auto"/>
        </w:rPr>
        <w:commentReference w:id="25"/>
      </w:r>
    </w:p>
    <w:p w14:paraId="33D2CEA8" w14:textId="77777777" w:rsidR="00ED4D63" w:rsidRDefault="00ED4D63" w:rsidP="00ED4D63">
      <w:pPr>
        <w:rPr>
          <w:i/>
        </w:rPr>
      </w:pPr>
      <w:r w:rsidRPr="00ED4D63">
        <w:rPr>
          <w:i/>
        </w:rPr>
        <w:t xml:space="preserve">&lt;This </w:t>
      </w:r>
      <w:proofErr w:type="spellStart"/>
      <w:r w:rsidRPr="00ED4D63">
        <w:rPr>
          <w:i/>
        </w:rPr>
        <w:t>subclause</w:t>
      </w:r>
      <w:proofErr w:type="spellEnd"/>
      <w:r w:rsidRPr="00ED4D63">
        <w:rPr>
          <w:i/>
        </w:rPr>
        <w:t xml:space="preserve"> shall describe the approach to be followed for recording rationale that will be useful to the maintenance organization for key decisions made on the project. It shall interpret the term "key decisions" for the project and state where the rationale are to be recorded.&gt;</w:t>
      </w:r>
    </w:p>
    <w:p w14:paraId="53F1C227" w14:textId="7CB2348C" w:rsidR="001B43BC" w:rsidRPr="001B43BC" w:rsidRDefault="001B43BC" w:rsidP="00ED4D63">
      <w:r>
        <w:t>The development process will be tracked through a GitHub repository.  The customer will be given access to the GitHub repository in order to track the history of the project.</w:t>
      </w:r>
    </w:p>
    <w:p w14:paraId="394ECF16" w14:textId="77777777" w:rsidR="002471F9" w:rsidRDefault="002471F9" w:rsidP="002471F9">
      <w:pPr>
        <w:pStyle w:val="Heading3"/>
      </w:pPr>
      <w:bookmarkStart w:id="26" w:name="_Toc432514553"/>
      <w:r>
        <w:t>Access for acquirer review</w:t>
      </w:r>
      <w:bookmarkEnd w:id="26"/>
    </w:p>
    <w:p w14:paraId="70957F14" w14:textId="05DC3B7F" w:rsidR="00ED4D63" w:rsidRPr="00ED4D63" w:rsidRDefault="00ED4D63" w:rsidP="00ED4D63">
      <w:r w:rsidRPr="00ED4D63">
        <w:t>The software team will provide access to the data analysis tool and data collection to</w:t>
      </w:r>
      <w:r>
        <w:t xml:space="preserve">ol </w:t>
      </w:r>
      <w:r w:rsidR="00B5258A">
        <w:t xml:space="preserve">and source code </w:t>
      </w:r>
      <w:r>
        <w:t>as requested by the customer.</w:t>
      </w:r>
    </w:p>
    <w:p w14:paraId="32391EA6" w14:textId="77777777" w:rsidR="002471F9" w:rsidRDefault="002471F9" w:rsidP="002471F9">
      <w:pPr>
        <w:pStyle w:val="Heading1"/>
      </w:pPr>
      <w:bookmarkStart w:id="27" w:name="_Toc432514554"/>
      <w:r w:rsidRPr="002471F9">
        <w:t>Plans for performing detailed software development activities</w:t>
      </w:r>
      <w:bookmarkEnd w:id="27"/>
    </w:p>
    <w:p w14:paraId="54598DDC" w14:textId="77777777" w:rsidR="002471F9" w:rsidRDefault="002471F9" w:rsidP="002471F9">
      <w:pPr>
        <w:pStyle w:val="Heading2"/>
      </w:pPr>
      <w:bookmarkStart w:id="28" w:name="_Toc432514555"/>
      <w:r w:rsidRPr="002471F9">
        <w:t>Project planning and oversight</w:t>
      </w:r>
      <w:bookmarkEnd w:id="28"/>
    </w:p>
    <w:p w14:paraId="0AA41CAC" w14:textId="77777777" w:rsidR="002471F9" w:rsidRDefault="002471F9" w:rsidP="002471F9">
      <w:pPr>
        <w:pStyle w:val="Heading3"/>
      </w:pPr>
      <w:bookmarkStart w:id="29" w:name="_Toc432514556"/>
      <w:r>
        <w:t>Software development planning</w:t>
      </w:r>
      <w:bookmarkEnd w:id="29"/>
    </w:p>
    <w:p w14:paraId="54ECAD9A" w14:textId="67BE3320" w:rsidR="00ED4D63" w:rsidRPr="00ED4D63" w:rsidRDefault="00FE31C7" w:rsidP="00ED4D63">
      <w:r w:rsidRPr="00FE31C7">
        <w:t xml:space="preserve">The software development will be planned throughout the iterative development process.  Each iteration will </w:t>
      </w:r>
      <w:r>
        <w:t>usually</w:t>
      </w:r>
      <w:r w:rsidRPr="00FE31C7">
        <w:t xml:space="preserve"> be two weeks long.  If the software development plan needs to be changed, then those changes will be addressed at the start of an iteration.</w:t>
      </w:r>
    </w:p>
    <w:p w14:paraId="16CCD2DA" w14:textId="77777777" w:rsidR="002471F9" w:rsidRDefault="002471F9" w:rsidP="002471F9">
      <w:pPr>
        <w:pStyle w:val="Heading3"/>
      </w:pPr>
      <w:bookmarkStart w:id="30" w:name="_Toc432514557"/>
      <w:r>
        <w:t>Software item test planning</w:t>
      </w:r>
      <w:bookmarkEnd w:id="30"/>
    </w:p>
    <w:p w14:paraId="06BC390E" w14:textId="21C8B2B7" w:rsidR="00FE31C7" w:rsidRPr="00FE31C7" w:rsidRDefault="00FE31C7" w:rsidP="00FE31C7">
      <w:r w:rsidRPr="00FE31C7">
        <w:t xml:space="preserve">Each software unit test should be </w:t>
      </w:r>
      <w:r>
        <w:t xml:space="preserve">developed and </w:t>
      </w:r>
      <w:r w:rsidRPr="00FE31C7">
        <w:t>executed during the iteration that the unit is implemented.</w:t>
      </w:r>
    </w:p>
    <w:p w14:paraId="4AC1A9DF" w14:textId="77777777" w:rsidR="002471F9" w:rsidRDefault="002471F9" w:rsidP="002471F9">
      <w:pPr>
        <w:pStyle w:val="Heading3"/>
      </w:pPr>
      <w:bookmarkStart w:id="31" w:name="_Toc432514558"/>
      <w:r>
        <w:t>System test planning</w:t>
      </w:r>
      <w:bookmarkEnd w:id="31"/>
    </w:p>
    <w:p w14:paraId="20EE9D93" w14:textId="3706A5FE" w:rsidR="00A37718" w:rsidRPr="00A37718" w:rsidRDefault="00A37718" w:rsidP="00A37718">
      <w:r w:rsidRPr="00A37718">
        <w:t>The system test will be performed at the end of the project.</w:t>
      </w:r>
      <w:r w:rsidR="00D263E9">
        <w:t xml:space="preserve">  System tests may also be performed on the data collection tool and data analysis tool individually, if necessary.</w:t>
      </w:r>
    </w:p>
    <w:p w14:paraId="029E9E17" w14:textId="77777777" w:rsidR="002471F9" w:rsidRDefault="002471F9" w:rsidP="002471F9">
      <w:pPr>
        <w:pStyle w:val="Heading3"/>
      </w:pPr>
      <w:bookmarkStart w:id="32" w:name="_Toc432514559"/>
      <w:r>
        <w:t>Software installation planning</w:t>
      </w:r>
      <w:bookmarkEnd w:id="32"/>
    </w:p>
    <w:p w14:paraId="05B4891B" w14:textId="60D59704" w:rsidR="00D263E9" w:rsidRPr="00D263E9" w:rsidRDefault="00D263E9" w:rsidP="00D263E9">
      <w:r w:rsidRPr="00D263E9">
        <w:t>The system will be installed at the customer’s site when version 1.0.0.0.X is released.</w:t>
      </w:r>
    </w:p>
    <w:p w14:paraId="1A23962D" w14:textId="77777777" w:rsidR="002471F9" w:rsidRDefault="002471F9" w:rsidP="002471F9">
      <w:pPr>
        <w:pStyle w:val="Heading3"/>
      </w:pPr>
      <w:bookmarkStart w:id="33" w:name="_Toc432514560"/>
      <w:r>
        <w:t>Software transition planning</w:t>
      </w:r>
      <w:bookmarkEnd w:id="33"/>
    </w:p>
    <w:p w14:paraId="2BDEA044" w14:textId="3BD7DD90" w:rsidR="00D263E9" w:rsidRPr="00D263E9" w:rsidRDefault="00D263E9" w:rsidP="00D263E9">
      <w:r w:rsidRPr="00D263E9">
        <w:t>The software will be transitioned to the customer at the end of the project.  The end of the project will be signaled by the release of software version 1.0.0.0.X.</w:t>
      </w:r>
    </w:p>
    <w:p w14:paraId="6244EA34" w14:textId="77777777" w:rsidR="002471F9" w:rsidRDefault="002471F9" w:rsidP="002471F9">
      <w:pPr>
        <w:pStyle w:val="Heading3"/>
      </w:pPr>
      <w:bookmarkStart w:id="34" w:name="_Toc432514561"/>
      <w:r>
        <w:t>Following and updating plans, including the intervals for management review</w:t>
      </w:r>
      <w:bookmarkEnd w:id="34"/>
    </w:p>
    <w:p w14:paraId="08D9C408" w14:textId="3F6BD541" w:rsidR="00ED4D63" w:rsidRPr="00ED4D63" w:rsidRDefault="00D263E9" w:rsidP="00ED4D63">
      <w:r w:rsidRPr="00D263E9">
        <w:t>During development, plans will be updated at the start of each iteration.</w:t>
      </w:r>
    </w:p>
    <w:p w14:paraId="2542130A" w14:textId="77777777" w:rsidR="002471F9" w:rsidRDefault="002471F9" w:rsidP="002471F9">
      <w:pPr>
        <w:pStyle w:val="Heading2"/>
      </w:pPr>
      <w:bookmarkStart w:id="35" w:name="_Toc432514562"/>
      <w:r w:rsidRPr="002471F9">
        <w:t>Establishing a software development environment</w:t>
      </w:r>
      <w:bookmarkEnd w:id="35"/>
    </w:p>
    <w:p w14:paraId="72E13FF2" w14:textId="77777777" w:rsidR="002471F9" w:rsidRDefault="002471F9" w:rsidP="002471F9">
      <w:pPr>
        <w:pStyle w:val="Heading3"/>
      </w:pPr>
      <w:bookmarkStart w:id="36" w:name="_Toc432514563"/>
      <w:r>
        <w:t>Software engineering environment</w:t>
      </w:r>
      <w:bookmarkEnd w:id="36"/>
    </w:p>
    <w:p w14:paraId="419FA880" w14:textId="3180A895" w:rsidR="00D263E9" w:rsidRPr="00D263E9" w:rsidRDefault="00D263E9" w:rsidP="00D263E9">
      <w:r w:rsidRPr="00D263E9">
        <w:t>The software engineering environment will consist of the project team’s development computers (personal computers).</w:t>
      </w:r>
    </w:p>
    <w:p w14:paraId="465F1489" w14:textId="77777777" w:rsidR="002471F9" w:rsidRDefault="002471F9" w:rsidP="002471F9">
      <w:pPr>
        <w:pStyle w:val="Heading3"/>
      </w:pPr>
      <w:bookmarkStart w:id="37" w:name="_Toc432514564"/>
      <w:r>
        <w:t>Software test environment</w:t>
      </w:r>
      <w:bookmarkEnd w:id="37"/>
    </w:p>
    <w:p w14:paraId="697B66A5" w14:textId="279D4F52" w:rsidR="00D263E9" w:rsidRPr="00D263E9" w:rsidRDefault="00D263E9" w:rsidP="00D263E9">
      <w:r w:rsidRPr="00D263E9">
        <w:t>The test environment will consist of the customer’s web server to test the web analysis tool and the customer’s work computer to test the data collection tool.</w:t>
      </w:r>
      <w:r>
        <w:t xml:space="preserve">  The web analysis tool test environment may be stored on a virtual machine for easy back-up and re-load.</w:t>
      </w:r>
    </w:p>
    <w:p w14:paraId="48A39BB8" w14:textId="77777777" w:rsidR="002471F9" w:rsidRDefault="002471F9" w:rsidP="002471F9">
      <w:pPr>
        <w:pStyle w:val="Heading3"/>
      </w:pPr>
      <w:bookmarkStart w:id="38" w:name="_Toc432514565"/>
      <w:commentRangeStart w:id="39"/>
      <w:r>
        <w:lastRenderedPageBreak/>
        <w:t>Software development library</w:t>
      </w:r>
      <w:bookmarkEnd w:id="38"/>
      <w:commentRangeEnd w:id="39"/>
      <w:r w:rsidR="0052035E">
        <w:rPr>
          <w:rStyle w:val="CommentReference"/>
          <w:rFonts w:asciiTheme="minorHAnsi" w:eastAsiaTheme="minorHAnsi" w:hAnsiTheme="minorHAnsi" w:cstheme="minorBidi"/>
          <w:color w:val="auto"/>
        </w:rPr>
        <w:commentReference w:id="39"/>
      </w:r>
    </w:p>
    <w:p w14:paraId="58F8BBCD" w14:textId="532C5990" w:rsidR="00D263E9" w:rsidRPr="00D263E9" w:rsidRDefault="00D263E9" w:rsidP="00D263E9">
      <w:r w:rsidRPr="00D263E9">
        <w:t>There are no plans to use any software libraries for this project.</w:t>
      </w:r>
    </w:p>
    <w:p w14:paraId="4799B46A" w14:textId="77777777" w:rsidR="002471F9" w:rsidRDefault="002471F9" w:rsidP="002471F9">
      <w:pPr>
        <w:pStyle w:val="Heading3"/>
      </w:pPr>
      <w:bookmarkStart w:id="40" w:name="_Toc432514566"/>
      <w:r>
        <w:t>Software development files</w:t>
      </w:r>
      <w:bookmarkEnd w:id="40"/>
    </w:p>
    <w:p w14:paraId="7FB7F427" w14:textId="5BA3018A" w:rsidR="00D263E9" w:rsidRPr="00D263E9" w:rsidRDefault="00D263E9" w:rsidP="00D263E9">
      <w:r w:rsidRPr="00D263E9">
        <w:t>Software development source files, documents, models and diagrams will be stored on a GitHub repository.</w:t>
      </w:r>
    </w:p>
    <w:p w14:paraId="6EAB26CA" w14:textId="77777777" w:rsidR="002471F9" w:rsidRDefault="002471F9" w:rsidP="002471F9">
      <w:pPr>
        <w:pStyle w:val="Heading3"/>
      </w:pPr>
      <w:bookmarkStart w:id="41" w:name="_Toc432514567"/>
      <w:r>
        <w:t>Non-deliverable software</w:t>
      </w:r>
      <w:bookmarkEnd w:id="41"/>
    </w:p>
    <w:p w14:paraId="72B93C50" w14:textId="1E1228DF" w:rsidR="00D263E9" w:rsidRPr="00D263E9" w:rsidRDefault="00D263E9" w:rsidP="00D263E9">
      <w:r w:rsidRPr="00D263E9">
        <w:t>There is no non-delivered software planned for the project.</w:t>
      </w:r>
    </w:p>
    <w:p w14:paraId="36FBFCE2" w14:textId="77777777" w:rsidR="002471F9" w:rsidRDefault="002471F9" w:rsidP="002471F9">
      <w:pPr>
        <w:pStyle w:val="Heading2"/>
      </w:pPr>
      <w:bookmarkStart w:id="42" w:name="_Ref432486113"/>
      <w:bookmarkStart w:id="43" w:name="_Toc432514568"/>
      <w:r w:rsidRPr="002471F9">
        <w:t>System requirements definition</w:t>
      </w:r>
      <w:bookmarkEnd w:id="42"/>
      <w:bookmarkEnd w:id="43"/>
    </w:p>
    <w:p w14:paraId="7C213A59" w14:textId="77777777" w:rsidR="002471F9" w:rsidRDefault="002471F9" w:rsidP="002471F9">
      <w:pPr>
        <w:pStyle w:val="Heading3"/>
      </w:pPr>
      <w:bookmarkStart w:id="44" w:name="_Toc432514569"/>
      <w:r>
        <w:t>Analysis of user input</w:t>
      </w:r>
      <w:bookmarkEnd w:id="44"/>
    </w:p>
    <w:p w14:paraId="4F1CC72F" w14:textId="2560FBC8" w:rsidR="00D263E9" w:rsidRPr="00D263E9" w:rsidRDefault="00D263E9" w:rsidP="00D263E9">
      <w:r>
        <w:t>The project team met with the customer for two meetings to gather a list of desired features for the system.  The project team as a whole translated these features in to requirements for the system.  Then, the requirements were sent to the customer for review.</w:t>
      </w:r>
    </w:p>
    <w:p w14:paraId="21C856C7" w14:textId="77777777" w:rsidR="002471F9" w:rsidRDefault="002471F9" w:rsidP="002471F9">
      <w:pPr>
        <w:pStyle w:val="Heading3"/>
      </w:pPr>
      <w:bookmarkStart w:id="45" w:name="_Toc432514570"/>
      <w:commentRangeStart w:id="46"/>
      <w:r>
        <w:t>Operational concept</w:t>
      </w:r>
      <w:bookmarkEnd w:id="45"/>
      <w:commentRangeEnd w:id="46"/>
      <w:r w:rsidR="0052035E">
        <w:rPr>
          <w:rStyle w:val="CommentReference"/>
          <w:rFonts w:asciiTheme="minorHAnsi" w:eastAsiaTheme="minorHAnsi" w:hAnsiTheme="minorHAnsi" w:cstheme="minorBidi"/>
          <w:color w:val="auto"/>
        </w:rPr>
        <w:commentReference w:id="46"/>
      </w:r>
    </w:p>
    <w:p w14:paraId="14A7E3AD" w14:textId="77777777" w:rsidR="00D263E9" w:rsidRPr="00D263E9" w:rsidRDefault="00D263E9" w:rsidP="00D263E9"/>
    <w:p w14:paraId="59A062AA" w14:textId="77777777" w:rsidR="00D263E9" w:rsidRPr="00D263E9" w:rsidRDefault="00D263E9" w:rsidP="00D263E9"/>
    <w:p w14:paraId="1DB5E03E" w14:textId="77777777" w:rsidR="002471F9" w:rsidRDefault="002471F9" w:rsidP="002471F9">
      <w:pPr>
        <w:pStyle w:val="Heading3"/>
      </w:pPr>
      <w:bookmarkStart w:id="47" w:name="_Toc432514571"/>
      <w:r>
        <w:t>System requirements</w:t>
      </w:r>
      <w:bookmarkEnd w:id="47"/>
    </w:p>
    <w:p w14:paraId="6DEB3977" w14:textId="522AA02C" w:rsidR="00D263E9" w:rsidRPr="00D263E9" w:rsidRDefault="00D263E9" w:rsidP="00D263E9">
      <w:r w:rsidRPr="00D263E9">
        <w:t>After meeting with the customer, system requirements were generated by all members of the project team.</w:t>
      </w:r>
    </w:p>
    <w:p w14:paraId="65687D18" w14:textId="77777777" w:rsidR="002471F9" w:rsidRDefault="002471F9" w:rsidP="002471F9">
      <w:pPr>
        <w:pStyle w:val="Heading2"/>
      </w:pPr>
      <w:bookmarkStart w:id="48" w:name="_Toc432514572"/>
      <w:r w:rsidRPr="002471F9">
        <w:t>System design</w:t>
      </w:r>
      <w:bookmarkEnd w:id="48"/>
    </w:p>
    <w:p w14:paraId="7493E200" w14:textId="77777777" w:rsidR="002471F9" w:rsidRDefault="002471F9" w:rsidP="002471F9">
      <w:pPr>
        <w:pStyle w:val="Heading3"/>
      </w:pPr>
      <w:bookmarkStart w:id="49" w:name="_Ref432486026"/>
      <w:bookmarkStart w:id="50" w:name="_Toc432514573"/>
      <w:r>
        <w:t>System-wide design decisions</w:t>
      </w:r>
      <w:bookmarkEnd w:id="49"/>
      <w:bookmarkEnd w:id="50"/>
    </w:p>
    <w:p w14:paraId="2CCE0292" w14:textId="2660EBE0" w:rsidR="00D263E9" w:rsidRPr="00D263E9" w:rsidRDefault="00D263E9" w:rsidP="00D263E9">
      <w:r w:rsidRPr="00D263E9">
        <w:t>System-wide design decisions are usually proposed by one member of the project team and reviewed by the rest of the team.  When performing system-wide design, the requirements must be reviewed to ensure that all requirements are satisfied by the proposed design decision.</w:t>
      </w:r>
    </w:p>
    <w:p w14:paraId="6852037F" w14:textId="77777777" w:rsidR="002471F9" w:rsidRDefault="002471F9" w:rsidP="002471F9">
      <w:pPr>
        <w:pStyle w:val="Heading3"/>
      </w:pPr>
      <w:bookmarkStart w:id="51" w:name="_Ref432486046"/>
      <w:bookmarkStart w:id="52" w:name="_Ref432486050"/>
      <w:bookmarkStart w:id="53" w:name="_Toc432514574"/>
      <w:r>
        <w:t>System architectural design</w:t>
      </w:r>
      <w:bookmarkEnd w:id="51"/>
      <w:bookmarkEnd w:id="52"/>
      <w:bookmarkEnd w:id="53"/>
    </w:p>
    <w:p w14:paraId="1DBB8A0B" w14:textId="3DAB6F7C" w:rsidR="00D263E9" w:rsidRPr="00D263E9" w:rsidRDefault="00D263E9" w:rsidP="00D263E9">
      <w:r w:rsidRPr="00D263E9">
        <w:t>Architectural design decisions are made by the project team members that are associated with the subsystem that is being designed.  When performing system architecture design, the requirements must be reviewed to ensure that all requirements are satisfied by the proposed architecture design.</w:t>
      </w:r>
    </w:p>
    <w:p w14:paraId="2D5D15C0" w14:textId="77777777" w:rsidR="002471F9" w:rsidRDefault="002471F9" w:rsidP="002471F9">
      <w:pPr>
        <w:pStyle w:val="Heading2"/>
      </w:pPr>
      <w:bookmarkStart w:id="54" w:name="_Toc432514575"/>
      <w:r w:rsidRPr="002471F9">
        <w:t>Software requirements definition</w:t>
      </w:r>
      <w:bookmarkEnd w:id="54"/>
    </w:p>
    <w:p w14:paraId="098B147C" w14:textId="15EB02C2" w:rsidR="00D263E9" w:rsidRPr="00D263E9" w:rsidRDefault="00D263E9" w:rsidP="00D263E9">
      <w:r>
        <w:t xml:space="preserve">The software requirements were defined via the same method that the system requirements were defined.  See section </w:t>
      </w:r>
      <w:r>
        <w:fldChar w:fldCharType="begin"/>
      </w:r>
      <w:r>
        <w:instrText xml:space="preserve"> REF _Ref432486113 \r \h </w:instrText>
      </w:r>
      <w:r>
        <w:fldChar w:fldCharType="separate"/>
      </w:r>
      <w:r>
        <w:t>5.3</w:t>
      </w:r>
      <w:r>
        <w:fldChar w:fldCharType="end"/>
      </w:r>
      <w:r>
        <w:t>.</w:t>
      </w:r>
    </w:p>
    <w:p w14:paraId="67182ED4" w14:textId="77777777" w:rsidR="002471F9" w:rsidRDefault="002471F9" w:rsidP="002471F9">
      <w:pPr>
        <w:pStyle w:val="Heading2"/>
      </w:pPr>
      <w:bookmarkStart w:id="55" w:name="_Toc432514576"/>
      <w:r w:rsidRPr="002471F9">
        <w:t>Software design</w:t>
      </w:r>
      <w:bookmarkEnd w:id="55"/>
    </w:p>
    <w:p w14:paraId="25C9712E" w14:textId="77777777" w:rsidR="002471F9" w:rsidRDefault="002471F9" w:rsidP="002471F9">
      <w:pPr>
        <w:pStyle w:val="Heading3"/>
      </w:pPr>
      <w:bookmarkStart w:id="56" w:name="_Toc432514577"/>
      <w:r>
        <w:t>Software item-wide design decisions</w:t>
      </w:r>
      <w:bookmarkEnd w:id="56"/>
    </w:p>
    <w:p w14:paraId="17AA3ACF" w14:textId="7A85769A" w:rsidR="00D263E9" w:rsidRPr="00D263E9" w:rsidRDefault="00D263E9" w:rsidP="00D263E9">
      <w:r>
        <w:t xml:space="preserve">The section shall follow the same procedures as </w:t>
      </w:r>
      <w:r>
        <w:fldChar w:fldCharType="begin"/>
      </w:r>
      <w:r>
        <w:instrText xml:space="preserve"> REF _Ref432486026 \r \h </w:instrText>
      </w:r>
      <w:r>
        <w:fldChar w:fldCharType="separate"/>
      </w:r>
      <w:r>
        <w:t>5.4.1</w:t>
      </w:r>
      <w:r>
        <w:fldChar w:fldCharType="end"/>
      </w:r>
      <w:r>
        <w:t>.</w:t>
      </w:r>
    </w:p>
    <w:p w14:paraId="3C07B659" w14:textId="77777777" w:rsidR="002471F9" w:rsidRDefault="002471F9" w:rsidP="002471F9">
      <w:pPr>
        <w:pStyle w:val="Heading3"/>
      </w:pPr>
      <w:bookmarkStart w:id="57" w:name="_Toc432514578"/>
      <w:r>
        <w:t>Software item architectural design</w:t>
      </w:r>
      <w:bookmarkEnd w:id="57"/>
    </w:p>
    <w:p w14:paraId="683B18CB" w14:textId="11FBE90A" w:rsidR="00D263E9" w:rsidRPr="00D263E9" w:rsidRDefault="00D263E9" w:rsidP="00D263E9">
      <w:r>
        <w:t xml:space="preserve">The section shall follow the same procedures as </w:t>
      </w:r>
      <w:r>
        <w:fldChar w:fldCharType="begin"/>
      </w:r>
      <w:r>
        <w:instrText xml:space="preserve"> REF _Ref432486046 \r \h </w:instrText>
      </w:r>
      <w:r>
        <w:fldChar w:fldCharType="separate"/>
      </w:r>
      <w:r>
        <w:t>5.4.2</w:t>
      </w:r>
      <w:r>
        <w:fldChar w:fldCharType="end"/>
      </w:r>
      <w:r>
        <w:t>.</w:t>
      </w:r>
    </w:p>
    <w:p w14:paraId="0EEB367F" w14:textId="77777777" w:rsidR="002471F9" w:rsidRDefault="002471F9" w:rsidP="002471F9">
      <w:pPr>
        <w:pStyle w:val="Heading3"/>
      </w:pPr>
      <w:bookmarkStart w:id="58" w:name="_Toc432514579"/>
      <w:r>
        <w:lastRenderedPageBreak/>
        <w:t>Software item detailed design</w:t>
      </w:r>
      <w:bookmarkEnd w:id="58"/>
    </w:p>
    <w:p w14:paraId="4F556F01" w14:textId="6B2BFFA9" w:rsidR="00D263E9" w:rsidRPr="00D263E9" w:rsidRDefault="00D263E9" w:rsidP="00D263E9">
      <w:r>
        <w:t xml:space="preserve">The section shall follow the same procedures as </w:t>
      </w:r>
      <w:r>
        <w:fldChar w:fldCharType="begin"/>
      </w:r>
      <w:r>
        <w:instrText xml:space="preserve"> REF _Ref432486050 \r \h </w:instrText>
      </w:r>
      <w:r>
        <w:fldChar w:fldCharType="separate"/>
      </w:r>
      <w:r>
        <w:t>5.4.2</w:t>
      </w:r>
      <w:r>
        <w:fldChar w:fldCharType="end"/>
      </w:r>
      <w:r>
        <w:t>.</w:t>
      </w:r>
    </w:p>
    <w:p w14:paraId="70966885" w14:textId="77777777" w:rsidR="002471F9" w:rsidRDefault="002471F9" w:rsidP="002471F9">
      <w:pPr>
        <w:pStyle w:val="Heading2"/>
      </w:pPr>
      <w:bookmarkStart w:id="59" w:name="_Toc432514580"/>
      <w:r w:rsidRPr="002471F9">
        <w:t>Software implementation and unit testing</w:t>
      </w:r>
      <w:bookmarkEnd w:id="59"/>
    </w:p>
    <w:p w14:paraId="5534B3F8" w14:textId="77777777" w:rsidR="002471F9" w:rsidRDefault="002471F9" w:rsidP="002471F9">
      <w:pPr>
        <w:pStyle w:val="Heading3"/>
      </w:pPr>
      <w:bookmarkStart w:id="60" w:name="_Toc432514581"/>
      <w:r w:rsidRPr="002471F9">
        <w:t>Software implementation</w:t>
      </w:r>
      <w:bookmarkEnd w:id="60"/>
    </w:p>
    <w:p w14:paraId="1971D702" w14:textId="4B76FC5A" w:rsidR="001E5E06" w:rsidRPr="001E5E06" w:rsidRDefault="001E5E06" w:rsidP="001E5E06">
      <w:r w:rsidRPr="001E5E06">
        <w:t>Software implementation should implement a single feature at a time.</w:t>
      </w:r>
      <w:r>
        <w:t xml:space="preserve">  The CM plan details this process thoroughly.</w:t>
      </w:r>
    </w:p>
    <w:p w14:paraId="61E92275" w14:textId="77777777" w:rsidR="002471F9" w:rsidRDefault="002471F9" w:rsidP="002471F9">
      <w:pPr>
        <w:pStyle w:val="Heading3"/>
      </w:pPr>
      <w:bookmarkStart w:id="61" w:name="_Toc432514582"/>
      <w:r w:rsidRPr="002471F9">
        <w:t>Preparing for unit testing</w:t>
      </w:r>
      <w:bookmarkEnd w:id="61"/>
    </w:p>
    <w:p w14:paraId="017ED5A0" w14:textId="509C5D83" w:rsidR="001E5E06" w:rsidRPr="001E5E06" w:rsidRDefault="001E5E06" w:rsidP="001E5E06">
      <w:r w:rsidRPr="001E5E06">
        <w:t>All modules should be evaluated</w:t>
      </w:r>
      <w:r>
        <w:t xml:space="preserve"> by the author(s)</w:t>
      </w:r>
      <w:r w:rsidRPr="001E5E06">
        <w:t xml:space="preserve"> to determine if unit testing should be performed on the module. All modules requiring unit testing should be designed during the software development process to support unit testing.</w:t>
      </w:r>
    </w:p>
    <w:p w14:paraId="47DBDBE3" w14:textId="77777777" w:rsidR="002471F9" w:rsidRDefault="002471F9" w:rsidP="002471F9">
      <w:pPr>
        <w:pStyle w:val="Heading3"/>
      </w:pPr>
      <w:bookmarkStart w:id="62" w:name="_Toc432514583"/>
      <w:r>
        <w:t>Performing unit testing</w:t>
      </w:r>
      <w:bookmarkEnd w:id="62"/>
    </w:p>
    <w:p w14:paraId="19BC5D4F" w14:textId="2A9C0DC5" w:rsidR="001E5E06" w:rsidRPr="001E5E06" w:rsidRDefault="001E5E06" w:rsidP="001E5E06">
      <w:r w:rsidRPr="001E5E06">
        <w:t xml:space="preserve">Unit testing will be performed after a module has been fully developed.  If the module is a large module, unit testing may also be performed </w:t>
      </w:r>
      <w:r>
        <w:t>throughout</w:t>
      </w:r>
      <w:r w:rsidRPr="001E5E06">
        <w:t xml:space="preserve"> development.</w:t>
      </w:r>
    </w:p>
    <w:p w14:paraId="588F7731" w14:textId="77777777" w:rsidR="002471F9" w:rsidRDefault="002471F9" w:rsidP="002471F9">
      <w:pPr>
        <w:pStyle w:val="Heading3"/>
      </w:pPr>
      <w:bookmarkStart w:id="63" w:name="_Toc432514584"/>
      <w:r>
        <w:t>Revision and retesting</w:t>
      </w:r>
      <w:bookmarkEnd w:id="63"/>
    </w:p>
    <w:p w14:paraId="3CD3FEE6" w14:textId="0F5C0E87" w:rsidR="001E5E06" w:rsidRPr="001E5E06" w:rsidRDefault="001E5E06" w:rsidP="001E5E06">
      <w:r w:rsidRPr="001E5E06">
        <w:t>If a module fails unit tests, then the unit tests should be rerun on the module</w:t>
      </w:r>
      <w:r w:rsidR="008424E8">
        <w:t xml:space="preserve"> or the tests will be re-evaluated to ensure expected behavior is correct</w:t>
      </w:r>
      <w:r w:rsidRPr="001E5E06">
        <w:t>.</w:t>
      </w:r>
    </w:p>
    <w:p w14:paraId="12DC89F1" w14:textId="77777777" w:rsidR="002471F9" w:rsidRDefault="002471F9" w:rsidP="002471F9">
      <w:pPr>
        <w:pStyle w:val="Heading3"/>
      </w:pPr>
      <w:bookmarkStart w:id="64" w:name="_Toc432514585"/>
      <w:r>
        <w:t>Analyzing and recording unit test results</w:t>
      </w:r>
      <w:bookmarkEnd w:id="64"/>
    </w:p>
    <w:p w14:paraId="7F9D923E" w14:textId="2DA16599" w:rsidR="00D61787" w:rsidRPr="00D263E9" w:rsidRDefault="00D61787" w:rsidP="00D263E9">
      <w:r>
        <w:t xml:space="preserve">The </w:t>
      </w:r>
      <w:proofErr w:type="spellStart"/>
      <w:r>
        <w:t>UAHealth</w:t>
      </w:r>
      <w:proofErr w:type="spellEnd"/>
      <w:r>
        <w:t xml:space="preserve"> Bit Vault Software Test Plan details the analysis of the unit testing and the method of how the unit test results are saved.</w:t>
      </w:r>
    </w:p>
    <w:p w14:paraId="31A48EAF" w14:textId="77777777" w:rsidR="002471F9" w:rsidRDefault="002471F9" w:rsidP="002471F9">
      <w:pPr>
        <w:pStyle w:val="Heading2"/>
      </w:pPr>
      <w:bookmarkStart w:id="65" w:name="_Toc432514586"/>
      <w:commentRangeStart w:id="66"/>
      <w:r w:rsidRPr="002471F9">
        <w:t>Unit integration and testing</w:t>
      </w:r>
      <w:bookmarkEnd w:id="65"/>
      <w:commentRangeEnd w:id="66"/>
      <w:r w:rsidR="0052035E">
        <w:rPr>
          <w:rStyle w:val="CommentReference"/>
          <w:rFonts w:asciiTheme="minorHAnsi" w:eastAsiaTheme="minorHAnsi" w:hAnsiTheme="minorHAnsi" w:cstheme="minorBidi"/>
          <w:color w:val="auto"/>
        </w:rPr>
        <w:commentReference w:id="66"/>
      </w:r>
    </w:p>
    <w:p w14:paraId="1102A8E4" w14:textId="77777777" w:rsidR="002471F9" w:rsidRDefault="002471F9" w:rsidP="002471F9">
      <w:pPr>
        <w:pStyle w:val="Heading3"/>
      </w:pPr>
      <w:bookmarkStart w:id="67" w:name="_Toc432514587"/>
      <w:r>
        <w:t>Preparing for unit integration and testing</w:t>
      </w:r>
      <w:bookmarkEnd w:id="67"/>
    </w:p>
    <w:p w14:paraId="3A4C2F5C" w14:textId="0884F211" w:rsidR="008424E8" w:rsidRPr="008424E8" w:rsidRDefault="008424E8" w:rsidP="008424E8">
      <w:r>
        <w:t>When modules have been completed, they will be reviewed by another member of the project team.  After the reviewer agrees with the module implementation and proposed testing, the module will be ready for integration and testing.</w:t>
      </w:r>
    </w:p>
    <w:p w14:paraId="2E15FA16" w14:textId="77777777" w:rsidR="002471F9" w:rsidRDefault="002471F9" w:rsidP="002471F9">
      <w:pPr>
        <w:pStyle w:val="Heading3"/>
      </w:pPr>
      <w:bookmarkStart w:id="68" w:name="_Toc432514588"/>
      <w:r>
        <w:t>Performing unit integration and testing</w:t>
      </w:r>
      <w:bookmarkEnd w:id="68"/>
    </w:p>
    <w:p w14:paraId="73DE916C" w14:textId="6AD589E9" w:rsidR="008424E8" w:rsidRPr="001E5E06" w:rsidRDefault="008424E8" w:rsidP="008424E8">
      <w:bookmarkStart w:id="69" w:name="_Toc432514589"/>
      <w:r>
        <w:t xml:space="preserve">After modules have been reviewed and approved, they will be integrated in to the software by the branch master.  The process of merging is further documented in the </w:t>
      </w:r>
      <w:proofErr w:type="spellStart"/>
      <w:r>
        <w:t>UAHealth</w:t>
      </w:r>
      <w:proofErr w:type="spellEnd"/>
      <w:r>
        <w:t xml:space="preserve"> Bit Vault Configuration Management Plan.  The integrated module will then be tested.</w:t>
      </w:r>
    </w:p>
    <w:p w14:paraId="1C27EDDE" w14:textId="73D17DAA" w:rsidR="002471F9" w:rsidRDefault="002471F9" w:rsidP="002471F9">
      <w:pPr>
        <w:pStyle w:val="Heading3"/>
      </w:pPr>
      <w:r>
        <w:t>Revision and retesting</w:t>
      </w:r>
      <w:bookmarkEnd w:id="69"/>
    </w:p>
    <w:p w14:paraId="05AA55B7" w14:textId="4F9FCB75" w:rsidR="001E5E06" w:rsidRPr="001E5E06" w:rsidRDefault="008424E8" w:rsidP="001E5E06">
      <w:r>
        <w:t xml:space="preserve">If a module fails integration testing, then the module will need to be examined by a </w:t>
      </w:r>
      <w:r w:rsidR="00D61787">
        <w:t>second</w:t>
      </w:r>
      <w:r>
        <w:t xml:space="preserve"> reviewer</w:t>
      </w:r>
      <w:r w:rsidR="00D61787">
        <w:t xml:space="preserve"> (not the author or initial reviewer)</w:t>
      </w:r>
      <w:r>
        <w:t xml:space="preserve"> to ensure the implementation appears correct.  If the implementation appears correct, then the expected test result will be examined to ensure it is correct.</w:t>
      </w:r>
      <w:r w:rsidR="00D61787">
        <w:t xml:space="preserve">  If the module appears to be implemented correctly and the expected test result is correct, then the project team will need to re-examine the proposed design.</w:t>
      </w:r>
    </w:p>
    <w:p w14:paraId="42DD2940" w14:textId="77777777" w:rsidR="002471F9" w:rsidRDefault="002471F9" w:rsidP="002471F9">
      <w:pPr>
        <w:pStyle w:val="Heading3"/>
      </w:pPr>
      <w:bookmarkStart w:id="70" w:name="_Toc432514590"/>
      <w:r>
        <w:t>Analyzing and recording unit integration and test results</w:t>
      </w:r>
      <w:bookmarkEnd w:id="70"/>
    </w:p>
    <w:p w14:paraId="5E35168A" w14:textId="15923A61" w:rsidR="001E5E06" w:rsidRPr="001E5E06" w:rsidRDefault="00D61787" w:rsidP="001E5E06">
      <w:r>
        <w:t xml:space="preserve">The </w:t>
      </w:r>
      <w:proofErr w:type="spellStart"/>
      <w:r>
        <w:t>UAHealth</w:t>
      </w:r>
      <w:proofErr w:type="spellEnd"/>
      <w:r>
        <w:t xml:space="preserve"> Bit Vault Software Test Plan details the analysis of the unit integration testing and the method of how the unit integration test results are saved.</w:t>
      </w:r>
    </w:p>
    <w:p w14:paraId="398460A8" w14:textId="77777777" w:rsidR="002471F9" w:rsidRDefault="002471F9" w:rsidP="002471F9">
      <w:pPr>
        <w:pStyle w:val="Heading2"/>
      </w:pPr>
      <w:bookmarkStart w:id="71" w:name="_Toc432514591"/>
      <w:commentRangeStart w:id="72"/>
      <w:r w:rsidRPr="002471F9">
        <w:lastRenderedPageBreak/>
        <w:t>Software item qualification testing</w:t>
      </w:r>
      <w:bookmarkEnd w:id="71"/>
      <w:commentRangeEnd w:id="72"/>
      <w:r w:rsidR="0052035E">
        <w:rPr>
          <w:rStyle w:val="CommentReference"/>
          <w:rFonts w:asciiTheme="minorHAnsi" w:eastAsiaTheme="minorHAnsi" w:hAnsiTheme="minorHAnsi" w:cstheme="minorBidi"/>
          <w:color w:val="auto"/>
        </w:rPr>
        <w:commentReference w:id="72"/>
      </w:r>
    </w:p>
    <w:p w14:paraId="267CCFCB" w14:textId="77777777" w:rsidR="002471F9" w:rsidRDefault="002471F9" w:rsidP="002471F9">
      <w:pPr>
        <w:pStyle w:val="Heading3"/>
      </w:pPr>
      <w:bookmarkStart w:id="73" w:name="_Toc432514592"/>
      <w:r>
        <w:t>Independence in software item qualification testing</w:t>
      </w:r>
      <w:bookmarkEnd w:id="73"/>
    </w:p>
    <w:p w14:paraId="7A426797" w14:textId="77777777" w:rsidR="001355CE" w:rsidRPr="001355CE" w:rsidRDefault="001355CE" w:rsidP="001355CE"/>
    <w:p w14:paraId="1D3C7285" w14:textId="77777777" w:rsidR="002471F9" w:rsidRDefault="002471F9" w:rsidP="002471F9">
      <w:pPr>
        <w:pStyle w:val="Heading3"/>
      </w:pPr>
      <w:bookmarkStart w:id="74" w:name="_Toc432514593"/>
      <w:r>
        <w:t>Testing on the target computer system</w:t>
      </w:r>
      <w:bookmarkEnd w:id="74"/>
    </w:p>
    <w:p w14:paraId="5C0277C1" w14:textId="77777777" w:rsidR="001355CE" w:rsidRPr="001355CE" w:rsidRDefault="001355CE" w:rsidP="001355CE"/>
    <w:p w14:paraId="33020EA4" w14:textId="77777777" w:rsidR="002471F9" w:rsidRDefault="002471F9" w:rsidP="002471F9">
      <w:pPr>
        <w:pStyle w:val="Heading3"/>
      </w:pPr>
      <w:bookmarkStart w:id="75" w:name="_Toc432514594"/>
      <w:r>
        <w:t>Preparing for software item qualification testing</w:t>
      </w:r>
      <w:bookmarkEnd w:id="75"/>
    </w:p>
    <w:p w14:paraId="4732CA8F" w14:textId="77777777" w:rsidR="001355CE" w:rsidRPr="001355CE" w:rsidRDefault="001355CE" w:rsidP="001355CE"/>
    <w:p w14:paraId="70F87780" w14:textId="77777777" w:rsidR="002471F9" w:rsidRDefault="002471F9" w:rsidP="002471F9">
      <w:pPr>
        <w:pStyle w:val="Heading3"/>
      </w:pPr>
      <w:bookmarkStart w:id="76" w:name="_Toc432514595"/>
      <w:r>
        <w:t>Dry run of software item qualification testing</w:t>
      </w:r>
      <w:bookmarkEnd w:id="76"/>
    </w:p>
    <w:p w14:paraId="7DFB815A" w14:textId="77777777" w:rsidR="001355CE" w:rsidRPr="001355CE" w:rsidRDefault="001355CE" w:rsidP="001355CE"/>
    <w:p w14:paraId="070D661C" w14:textId="77777777" w:rsidR="002471F9" w:rsidRDefault="002471F9" w:rsidP="002471F9">
      <w:pPr>
        <w:pStyle w:val="Heading3"/>
      </w:pPr>
      <w:bookmarkStart w:id="77" w:name="_Toc432514596"/>
      <w:r>
        <w:t>Performing software item qualification testing</w:t>
      </w:r>
      <w:bookmarkEnd w:id="77"/>
    </w:p>
    <w:p w14:paraId="3D716CD8" w14:textId="77777777" w:rsidR="001355CE" w:rsidRPr="001355CE" w:rsidRDefault="001355CE" w:rsidP="001355CE"/>
    <w:p w14:paraId="2812F659" w14:textId="77777777" w:rsidR="002471F9" w:rsidRDefault="002471F9" w:rsidP="002471F9">
      <w:pPr>
        <w:pStyle w:val="Heading3"/>
      </w:pPr>
      <w:bookmarkStart w:id="78" w:name="_Toc432514597"/>
      <w:r>
        <w:t>Revision and retesting</w:t>
      </w:r>
      <w:bookmarkEnd w:id="78"/>
    </w:p>
    <w:p w14:paraId="23B08146" w14:textId="77777777" w:rsidR="001355CE" w:rsidRPr="001355CE" w:rsidRDefault="001355CE" w:rsidP="001355CE"/>
    <w:p w14:paraId="7A817451" w14:textId="77777777" w:rsidR="002471F9" w:rsidRDefault="002471F9" w:rsidP="002471F9">
      <w:pPr>
        <w:pStyle w:val="Heading3"/>
      </w:pPr>
      <w:bookmarkStart w:id="79" w:name="_Toc432514598"/>
      <w:r>
        <w:t>Analyzing and recording software item qualification test results</w:t>
      </w:r>
      <w:bookmarkEnd w:id="79"/>
    </w:p>
    <w:p w14:paraId="67FADB14" w14:textId="77777777" w:rsidR="001355CE" w:rsidRPr="001355CE" w:rsidRDefault="001355CE" w:rsidP="001355CE"/>
    <w:p w14:paraId="53584C46" w14:textId="77777777" w:rsidR="002471F9" w:rsidRDefault="002471F9" w:rsidP="002471F9">
      <w:pPr>
        <w:pStyle w:val="Heading2"/>
      </w:pPr>
      <w:bookmarkStart w:id="80" w:name="_Toc432514599"/>
      <w:commentRangeStart w:id="81"/>
      <w:r w:rsidRPr="002471F9">
        <w:t>Software/hardware item integration and testing</w:t>
      </w:r>
      <w:bookmarkEnd w:id="80"/>
      <w:commentRangeEnd w:id="81"/>
      <w:r w:rsidR="0052035E">
        <w:rPr>
          <w:rStyle w:val="CommentReference"/>
          <w:rFonts w:asciiTheme="minorHAnsi" w:eastAsiaTheme="minorHAnsi" w:hAnsiTheme="minorHAnsi" w:cstheme="minorBidi"/>
          <w:color w:val="auto"/>
        </w:rPr>
        <w:commentReference w:id="81"/>
      </w:r>
    </w:p>
    <w:p w14:paraId="7D72F537" w14:textId="77777777" w:rsidR="002471F9" w:rsidRDefault="002471F9" w:rsidP="002471F9">
      <w:pPr>
        <w:pStyle w:val="Heading3"/>
      </w:pPr>
      <w:bookmarkStart w:id="82" w:name="_Toc432514600"/>
      <w:r>
        <w:t>Preparing for software/hardware item integration and testing</w:t>
      </w:r>
      <w:bookmarkEnd w:id="82"/>
    </w:p>
    <w:p w14:paraId="3E362C60" w14:textId="77777777" w:rsidR="002471F9" w:rsidRDefault="002471F9" w:rsidP="002471F9">
      <w:pPr>
        <w:pStyle w:val="Heading3"/>
      </w:pPr>
      <w:bookmarkStart w:id="83" w:name="_Toc432514601"/>
      <w:r>
        <w:t>Performing software/hardware item integration and testing</w:t>
      </w:r>
      <w:bookmarkEnd w:id="83"/>
    </w:p>
    <w:p w14:paraId="3F514035" w14:textId="77777777" w:rsidR="002471F9" w:rsidRDefault="002471F9" w:rsidP="002471F9">
      <w:pPr>
        <w:pStyle w:val="Heading3"/>
      </w:pPr>
      <w:bookmarkStart w:id="84" w:name="_Toc432514602"/>
      <w:r>
        <w:t>Revision and retesting</w:t>
      </w:r>
      <w:bookmarkEnd w:id="84"/>
    </w:p>
    <w:p w14:paraId="2B190939" w14:textId="77777777" w:rsidR="002471F9" w:rsidRDefault="002471F9" w:rsidP="002471F9">
      <w:pPr>
        <w:pStyle w:val="Heading3"/>
      </w:pPr>
      <w:bookmarkStart w:id="85" w:name="_Toc432514603"/>
      <w:r>
        <w:t>Analyzing and recording software/hardware item integration and test results</w:t>
      </w:r>
      <w:bookmarkEnd w:id="85"/>
    </w:p>
    <w:p w14:paraId="7A838C9F" w14:textId="77777777" w:rsidR="002471F9" w:rsidRDefault="002471F9" w:rsidP="002471F9">
      <w:pPr>
        <w:pStyle w:val="Heading2"/>
      </w:pPr>
      <w:bookmarkStart w:id="86" w:name="_Toc432514604"/>
      <w:r w:rsidRPr="002471F9">
        <w:t>System quali</w:t>
      </w:r>
      <w:r>
        <w:t>fi</w:t>
      </w:r>
      <w:r w:rsidRPr="002471F9">
        <w:t>cation testing</w:t>
      </w:r>
      <w:bookmarkEnd w:id="86"/>
    </w:p>
    <w:p w14:paraId="23B6A374" w14:textId="77777777" w:rsidR="002471F9" w:rsidRDefault="002471F9" w:rsidP="002471F9">
      <w:pPr>
        <w:pStyle w:val="Heading3"/>
      </w:pPr>
      <w:bookmarkStart w:id="87" w:name="_Toc432514605"/>
      <w:r>
        <w:t>Independence in system qualification testing</w:t>
      </w:r>
      <w:bookmarkEnd w:id="87"/>
    </w:p>
    <w:p w14:paraId="30A95E00" w14:textId="77777777" w:rsidR="002471F9" w:rsidRDefault="002471F9" w:rsidP="002471F9">
      <w:pPr>
        <w:pStyle w:val="Heading3"/>
      </w:pPr>
      <w:bookmarkStart w:id="88" w:name="_Toc432514606"/>
      <w:r>
        <w:t>Testing on the target computer system</w:t>
      </w:r>
      <w:bookmarkEnd w:id="88"/>
    </w:p>
    <w:p w14:paraId="6C87FD10" w14:textId="77777777" w:rsidR="002471F9" w:rsidRDefault="002471F9" w:rsidP="002471F9">
      <w:pPr>
        <w:pStyle w:val="Heading3"/>
      </w:pPr>
      <w:bookmarkStart w:id="89" w:name="_Toc432514607"/>
      <w:r>
        <w:t>Preparing for system qualification testing</w:t>
      </w:r>
      <w:bookmarkEnd w:id="89"/>
    </w:p>
    <w:p w14:paraId="38045190" w14:textId="77777777" w:rsidR="002471F9" w:rsidRDefault="002471F9" w:rsidP="002471F9">
      <w:pPr>
        <w:pStyle w:val="Heading3"/>
      </w:pPr>
      <w:bookmarkStart w:id="90" w:name="_Toc432514608"/>
      <w:r>
        <w:t>Dry run of system qualification testing</w:t>
      </w:r>
      <w:bookmarkEnd w:id="90"/>
    </w:p>
    <w:p w14:paraId="18B9D9CE" w14:textId="77777777" w:rsidR="002471F9" w:rsidRDefault="002471F9" w:rsidP="002471F9">
      <w:pPr>
        <w:pStyle w:val="Heading3"/>
      </w:pPr>
      <w:bookmarkStart w:id="91" w:name="_Toc432514609"/>
      <w:r>
        <w:t>Performing system qualification testing</w:t>
      </w:r>
      <w:bookmarkEnd w:id="91"/>
    </w:p>
    <w:p w14:paraId="2CE57B2B" w14:textId="77777777" w:rsidR="002471F9" w:rsidRDefault="002471F9" w:rsidP="002471F9">
      <w:pPr>
        <w:pStyle w:val="Heading3"/>
      </w:pPr>
      <w:bookmarkStart w:id="92" w:name="_Toc432514610"/>
      <w:r>
        <w:t>Revision and retesting</w:t>
      </w:r>
      <w:bookmarkEnd w:id="92"/>
    </w:p>
    <w:p w14:paraId="7AB2F776" w14:textId="77777777" w:rsidR="002471F9" w:rsidRDefault="002471F9" w:rsidP="002471F9">
      <w:pPr>
        <w:pStyle w:val="Heading3"/>
      </w:pPr>
      <w:bookmarkStart w:id="93" w:name="_Toc432514611"/>
      <w:r>
        <w:t>Analyzing and recording system qualification test results</w:t>
      </w:r>
      <w:bookmarkEnd w:id="93"/>
    </w:p>
    <w:p w14:paraId="3ECC57B6" w14:textId="77777777" w:rsidR="002471F9" w:rsidRDefault="002471F9" w:rsidP="002471F9">
      <w:pPr>
        <w:pStyle w:val="Heading2"/>
      </w:pPr>
      <w:bookmarkStart w:id="94" w:name="_Toc432514612"/>
      <w:commentRangeStart w:id="95"/>
      <w:r w:rsidRPr="002471F9">
        <w:t>Preparing for software use</w:t>
      </w:r>
      <w:bookmarkEnd w:id="94"/>
      <w:commentRangeEnd w:id="95"/>
      <w:r w:rsidR="0052035E">
        <w:rPr>
          <w:rStyle w:val="CommentReference"/>
          <w:rFonts w:asciiTheme="minorHAnsi" w:eastAsiaTheme="minorHAnsi" w:hAnsiTheme="minorHAnsi" w:cstheme="minorBidi"/>
          <w:color w:val="auto"/>
        </w:rPr>
        <w:commentReference w:id="95"/>
      </w:r>
    </w:p>
    <w:p w14:paraId="404DC60C" w14:textId="77777777" w:rsidR="002471F9" w:rsidRDefault="002471F9" w:rsidP="002471F9">
      <w:pPr>
        <w:pStyle w:val="Heading3"/>
      </w:pPr>
      <w:bookmarkStart w:id="96" w:name="_Toc432514613"/>
      <w:commentRangeStart w:id="97"/>
      <w:r>
        <w:t>Preparing the executable software</w:t>
      </w:r>
      <w:bookmarkEnd w:id="96"/>
      <w:commentRangeEnd w:id="97"/>
      <w:r w:rsidR="0052035E">
        <w:rPr>
          <w:rStyle w:val="CommentReference"/>
          <w:rFonts w:asciiTheme="minorHAnsi" w:eastAsiaTheme="minorHAnsi" w:hAnsiTheme="minorHAnsi" w:cstheme="minorBidi"/>
          <w:color w:val="auto"/>
        </w:rPr>
        <w:commentReference w:id="97"/>
      </w:r>
    </w:p>
    <w:p w14:paraId="02B3878A" w14:textId="77777777" w:rsidR="002471F9" w:rsidRDefault="002471F9" w:rsidP="002471F9">
      <w:pPr>
        <w:pStyle w:val="Heading3"/>
      </w:pPr>
      <w:bookmarkStart w:id="98" w:name="_Toc432514614"/>
      <w:commentRangeStart w:id="99"/>
      <w:r>
        <w:t>Preparing version descriptions for user sites</w:t>
      </w:r>
      <w:bookmarkEnd w:id="98"/>
      <w:commentRangeEnd w:id="99"/>
      <w:r w:rsidR="0052035E">
        <w:rPr>
          <w:rStyle w:val="CommentReference"/>
          <w:rFonts w:asciiTheme="minorHAnsi" w:eastAsiaTheme="minorHAnsi" w:hAnsiTheme="minorHAnsi" w:cstheme="minorBidi"/>
          <w:color w:val="auto"/>
        </w:rPr>
        <w:commentReference w:id="99"/>
      </w:r>
    </w:p>
    <w:p w14:paraId="1207DDAE" w14:textId="52D00A84" w:rsidR="001355CE" w:rsidRPr="001355CE" w:rsidRDefault="001355CE" w:rsidP="001355CE">
      <w:r>
        <w:t>Since there is only one release planned (1.0.0.0.X) to be released to the customer, there will be a single version description provided.</w:t>
      </w:r>
    </w:p>
    <w:p w14:paraId="3C63700E" w14:textId="77777777" w:rsidR="002471F9" w:rsidRDefault="002471F9" w:rsidP="002471F9">
      <w:pPr>
        <w:pStyle w:val="Heading3"/>
      </w:pPr>
      <w:bookmarkStart w:id="100" w:name="_Toc432514615"/>
      <w:r>
        <w:t>Preparing user manuals</w:t>
      </w:r>
      <w:bookmarkEnd w:id="100"/>
    </w:p>
    <w:p w14:paraId="26A20B06" w14:textId="318D9BF4" w:rsidR="001355CE" w:rsidRPr="001355CE" w:rsidRDefault="001355CE" w:rsidP="001355CE">
      <w:r>
        <w:t>A user manual will be provided to the customer after the software has officially been released.</w:t>
      </w:r>
    </w:p>
    <w:p w14:paraId="4DCEA866" w14:textId="77777777" w:rsidR="002471F9" w:rsidRDefault="002471F9" w:rsidP="002471F9">
      <w:pPr>
        <w:pStyle w:val="Heading3"/>
      </w:pPr>
      <w:bookmarkStart w:id="101" w:name="_Toc432514616"/>
      <w:r>
        <w:lastRenderedPageBreak/>
        <w:t>Installation at user sites</w:t>
      </w:r>
      <w:bookmarkEnd w:id="101"/>
    </w:p>
    <w:p w14:paraId="59FE8C17" w14:textId="2B450530" w:rsidR="001355CE" w:rsidRPr="001355CE" w:rsidRDefault="001355CE" w:rsidP="001355CE">
      <w:r>
        <w:t>The software/system will be installed on the customer’s site when the software is complete.</w:t>
      </w:r>
    </w:p>
    <w:p w14:paraId="2EEA1213" w14:textId="77777777" w:rsidR="001355CE" w:rsidRPr="001355CE" w:rsidRDefault="001355CE" w:rsidP="001355CE"/>
    <w:p w14:paraId="0C1F1D56" w14:textId="77777777" w:rsidR="002471F9" w:rsidRDefault="002471F9" w:rsidP="002471F9">
      <w:pPr>
        <w:pStyle w:val="Heading2"/>
      </w:pPr>
      <w:bookmarkStart w:id="102" w:name="_Toc432514617"/>
      <w:r w:rsidRPr="002471F9">
        <w:t>Preparing for software transition</w:t>
      </w:r>
      <w:bookmarkEnd w:id="102"/>
    </w:p>
    <w:p w14:paraId="20B51C46" w14:textId="77777777" w:rsidR="002471F9" w:rsidRDefault="002471F9" w:rsidP="002471F9">
      <w:pPr>
        <w:pStyle w:val="Heading3"/>
      </w:pPr>
      <w:bookmarkStart w:id="103" w:name="_Toc432514618"/>
      <w:r>
        <w:t>Preparing the executable software</w:t>
      </w:r>
      <w:bookmarkEnd w:id="103"/>
    </w:p>
    <w:p w14:paraId="5F0A6D77" w14:textId="77777777" w:rsidR="002471F9" w:rsidRDefault="002471F9" w:rsidP="002471F9">
      <w:pPr>
        <w:pStyle w:val="Heading3"/>
        <w:rPr>
          <w:ins w:id="104" w:author="Glen" w:date="2015-10-14T21:00:00Z"/>
        </w:rPr>
      </w:pPr>
      <w:bookmarkStart w:id="105" w:name="_Toc432514619"/>
      <w:r>
        <w:t>Preparing source files</w:t>
      </w:r>
      <w:bookmarkEnd w:id="105"/>
    </w:p>
    <w:p w14:paraId="5CFDA34C" w14:textId="7116A7AD" w:rsidR="006F2DD7" w:rsidRPr="006F2DD7" w:rsidRDefault="006F2DD7" w:rsidP="006F2DD7">
      <w:pPr>
        <w:rPr>
          <w:rPrChange w:id="106" w:author="Glen" w:date="2015-10-14T21:00:00Z">
            <w:rPr/>
          </w:rPrChange>
        </w:rPr>
        <w:pPrChange w:id="107" w:author="Glen" w:date="2015-10-14T21:00:00Z">
          <w:pPr>
            <w:pStyle w:val="Heading3"/>
          </w:pPr>
        </w:pPrChange>
      </w:pPr>
      <w:ins w:id="108" w:author="Glen" w:date="2015-10-14T21:00:00Z">
        <w:r>
          <w:t xml:space="preserve">Source files for the data collection tool will be provided to the customer at the end of development via a cabinet file (Windows or </w:t>
        </w:r>
        <w:proofErr w:type="spellStart"/>
        <w:r>
          <w:t>Winzip</w:t>
        </w:r>
        <w:proofErr w:type="spellEnd"/>
        <w:r>
          <w:t xml:space="preserve"> or 7zip).  Source code for the web analysis tool will be provided to the customer in a separate cabinet file (Windows or </w:t>
        </w:r>
        <w:proofErr w:type="spellStart"/>
        <w:r>
          <w:t>Winzip</w:t>
        </w:r>
        <w:proofErr w:type="spellEnd"/>
        <w:r>
          <w:t xml:space="preserve"> or 7zip).</w:t>
        </w:r>
      </w:ins>
    </w:p>
    <w:p w14:paraId="2E164560" w14:textId="77777777" w:rsidR="002471F9" w:rsidRDefault="002471F9" w:rsidP="002471F9">
      <w:pPr>
        <w:pStyle w:val="Heading3"/>
        <w:rPr>
          <w:ins w:id="109" w:author="Glen" w:date="2015-10-14T21:00:00Z"/>
        </w:rPr>
      </w:pPr>
      <w:bookmarkStart w:id="110" w:name="_Toc432514620"/>
      <w:commentRangeStart w:id="111"/>
      <w:r>
        <w:t>Preparing version descriptions for the maintenance site</w:t>
      </w:r>
      <w:bookmarkEnd w:id="110"/>
      <w:commentRangeEnd w:id="111"/>
      <w:r w:rsidR="006F2DD7">
        <w:rPr>
          <w:rStyle w:val="CommentReference"/>
          <w:rFonts w:asciiTheme="minorHAnsi" w:eastAsiaTheme="minorHAnsi" w:hAnsiTheme="minorHAnsi" w:cstheme="minorBidi"/>
          <w:color w:val="auto"/>
        </w:rPr>
        <w:commentReference w:id="111"/>
      </w:r>
    </w:p>
    <w:p w14:paraId="0D2B7CDB" w14:textId="6852A23F" w:rsidR="006F2DD7" w:rsidRPr="006F2DD7" w:rsidRDefault="006F2DD7" w:rsidP="006F2DD7">
      <w:pPr>
        <w:rPr>
          <w:rPrChange w:id="112" w:author="Glen" w:date="2015-10-14T21:00:00Z">
            <w:rPr/>
          </w:rPrChange>
        </w:rPr>
        <w:pPrChange w:id="113" w:author="Glen" w:date="2015-10-14T21:00:00Z">
          <w:pPr>
            <w:pStyle w:val="Heading3"/>
          </w:pPr>
        </w:pPrChange>
      </w:pPr>
      <w:ins w:id="114" w:author="Glen" w:date="2015-10-14T21:00:00Z">
        <w:r>
          <w:t>The version description document for the system maintainers will be prepared after software development is complete.  The version description document will be delivered to the customer upon completion of the project.</w:t>
        </w:r>
      </w:ins>
    </w:p>
    <w:p w14:paraId="277030DE" w14:textId="77777777" w:rsidR="002471F9" w:rsidRDefault="002471F9" w:rsidP="002471F9">
      <w:pPr>
        <w:pStyle w:val="Heading3"/>
        <w:rPr>
          <w:ins w:id="115" w:author="Glen" w:date="2015-10-14T21:00:00Z"/>
        </w:rPr>
      </w:pPr>
      <w:bookmarkStart w:id="116" w:name="_Toc432514621"/>
      <w:commentRangeStart w:id="117"/>
      <w:r>
        <w:t>Preparing the “as built” software item design and other software maintenance information</w:t>
      </w:r>
      <w:bookmarkEnd w:id="116"/>
      <w:commentRangeEnd w:id="117"/>
      <w:r w:rsidR="006F2DD7">
        <w:rPr>
          <w:rStyle w:val="CommentReference"/>
          <w:rFonts w:asciiTheme="minorHAnsi" w:eastAsiaTheme="minorHAnsi" w:hAnsiTheme="minorHAnsi" w:cstheme="minorBidi"/>
          <w:color w:val="auto"/>
        </w:rPr>
        <w:commentReference w:id="117"/>
      </w:r>
    </w:p>
    <w:p w14:paraId="0F366601" w14:textId="0EB57664" w:rsidR="006F2DD7" w:rsidRPr="006F2DD7" w:rsidRDefault="006F2DD7" w:rsidP="006F2DD7">
      <w:pPr>
        <w:rPr>
          <w:rPrChange w:id="118" w:author="Glen" w:date="2015-10-14T21:00:00Z">
            <w:rPr/>
          </w:rPrChange>
        </w:rPr>
        <w:pPrChange w:id="119" w:author="Glen" w:date="2015-10-14T21:00:00Z">
          <w:pPr>
            <w:pStyle w:val="Heading3"/>
          </w:pPr>
        </w:pPrChange>
      </w:pPr>
      <w:ins w:id="120" w:author="Glen" w:date="2015-10-14T21:00:00Z">
        <w:r>
          <w:t>Since maintenance is not in the scope of this project, it will be up to the customer to determine a maintenance plan.</w:t>
        </w:r>
      </w:ins>
    </w:p>
    <w:p w14:paraId="160F88F2" w14:textId="77777777" w:rsidR="002471F9" w:rsidRDefault="002471F9" w:rsidP="002471F9">
      <w:pPr>
        <w:pStyle w:val="Heading3"/>
        <w:rPr>
          <w:ins w:id="121" w:author="Glen" w:date="2015-10-14T21:01:00Z"/>
        </w:rPr>
      </w:pPr>
      <w:bookmarkStart w:id="122" w:name="_Toc432514622"/>
      <w:r>
        <w:t>Updating the system design description</w:t>
      </w:r>
      <w:bookmarkEnd w:id="122"/>
    </w:p>
    <w:p w14:paraId="628B83FD" w14:textId="226CE610" w:rsidR="006F2DD7" w:rsidRPr="006F2DD7" w:rsidRDefault="006F2DD7" w:rsidP="006F2DD7">
      <w:pPr>
        <w:rPr>
          <w:rPrChange w:id="123" w:author="Glen" w:date="2015-10-14T21:01:00Z">
            <w:rPr/>
          </w:rPrChange>
        </w:rPr>
        <w:pPrChange w:id="124" w:author="Glen" w:date="2015-10-14T21:01:00Z">
          <w:pPr>
            <w:pStyle w:val="Heading3"/>
          </w:pPr>
        </w:pPrChange>
      </w:pPr>
      <w:ins w:id="125" w:author="Glen" w:date="2015-10-14T21:01:00Z">
        <w:r>
          <w:t>The Software Design Description will be updated at the start of each iteration if design changes are necessary.  The Software Design Description will undergo a final review at the end of development before being given to the customer.</w:t>
        </w:r>
      </w:ins>
    </w:p>
    <w:p w14:paraId="6D056CA6" w14:textId="77777777" w:rsidR="002471F9" w:rsidRDefault="002471F9" w:rsidP="002471F9">
      <w:pPr>
        <w:pStyle w:val="Heading3"/>
        <w:rPr>
          <w:ins w:id="126" w:author="Glen" w:date="2015-10-14T21:01:00Z"/>
        </w:rPr>
      </w:pPr>
      <w:bookmarkStart w:id="127" w:name="_Toc432514623"/>
      <w:r>
        <w:t>Updating the software requirements specification</w:t>
      </w:r>
      <w:bookmarkEnd w:id="127"/>
    </w:p>
    <w:p w14:paraId="386147F9" w14:textId="7C1FE460" w:rsidR="006F2DD7" w:rsidRPr="006F2DD7" w:rsidRDefault="006F2DD7" w:rsidP="006F2DD7">
      <w:pPr>
        <w:rPr>
          <w:rPrChange w:id="128" w:author="Glen" w:date="2015-10-14T21:01:00Z">
            <w:rPr/>
          </w:rPrChange>
        </w:rPr>
        <w:pPrChange w:id="129" w:author="Glen" w:date="2015-10-14T21:01:00Z">
          <w:pPr>
            <w:pStyle w:val="Heading3"/>
          </w:pPr>
        </w:pPrChange>
      </w:pPr>
      <w:ins w:id="130" w:author="Glen" w:date="2015-10-14T21:01:00Z">
        <w:r>
          <w:t>The Software Requirements Specification will be finalized after 6 January, 2016.  The Software Requirements Specification will be given to the customer after it is finalized.</w:t>
        </w:r>
      </w:ins>
    </w:p>
    <w:p w14:paraId="04261A1D" w14:textId="77777777" w:rsidR="002471F9" w:rsidRDefault="002471F9" w:rsidP="002471F9">
      <w:pPr>
        <w:pStyle w:val="Heading3"/>
      </w:pPr>
      <w:bookmarkStart w:id="131" w:name="_Toc432514624"/>
      <w:r>
        <w:t>Updating the system/subsystem specification</w:t>
      </w:r>
      <w:bookmarkEnd w:id="131"/>
    </w:p>
    <w:p w14:paraId="44C47D1D" w14:textId="77777777" w:rsidR="002471F9" w:rsidRDefault="002471F9" w:rsidP="002471F9">
      <w:pPr>
        <w:pStyle w:val="Heading3"/>
        <w:rPr>
          <w:ins w:id="132" w:author="Glen" w:date="2015-10-14T21:01:00Z"/>
        </w:rPr>
      </w:pPr>
      <w:bookmarkStart w:id="133" w:name="_Toc432514625"/>
      <w:r>
        <w:t>Preparing maintenance manuals</w:t>
      </w:r>
      <w:bookmarkEnd w:id="133"/>
    </w:p>
    <w:p w14:paraId="1F553FFC" w14:textId="082D3F70" w:rsidR="006F2DD7" w:rsidRPr="006F2DD7" w:rsidRDefault="006F2DD7" w:rsidP="006F2DD7">
      <w:pPr>
        <w:rPr>
          <w:rPrChange w:id="134" w:author="Glen" w:date="2015-10-14T21:01:00Z">
            <w:rPr/>
          </w:rPrChange>
        </w:rPr>
        <w:pPrChange w:id="135" w:author="Glen" w:date="2015-10-14T21:01:00Z">
          <w:pPr>
            <w:pStyle w:val="Heading3"/>
          </w:pPr>
        </w:pPrChange>
      </w:pPr>
      <w:ins w:id="136" w:author="Glen" w:date="2015-10-14T21:01:00Z">
        <w:r>
          <w:t>Since maintenance is not in the scope of this project, it will be up to the customer to determine a maintenance plan.</w:t>
        </w:r>
      </w:ins>
    </w:p>
    <w:p w14:paraId="41008C50" w14:textId="77777777" w:rsidR="002471F9" w:rsidRDefault="002471F9" w:rsidP="002471F9">
      <w:pPr>
        <w:pStyle w:val="Heading3"/>
      </w:pPr>
      <w:bookmarkStart w:id="137" w:name="_Toc432514626"/>
      <w:r>
        <w:t>Transition to the designated maintenance site</w:t>
      </w:r>
      <w:bookmarkEnd w:id="137"/>
    </w:p>
    <w:p w14:paraId="337B4316" w14:textId="026E28A2" w:rsidR="001355CE" w:rsidRPr="001355CE" w:rsidRDefault="006F2DD7" w:rsidP="001355CE">
      <w:ins w:id="138" w:author="Glen" w:date="2015-10-14T21:02:00Z">
        <w:r>
          <w:t>Since maintenance is not in the scope of this project, it will be up to the customer to determine a maintenance plan.  There is no plan to transition the system to any other site than the deployment system.</w:t>
        </w:r>
      </w:ins>
    </w:p>
    <w:p w14:paraId="4D13BD8A" w14:textId="77777777" w:rsidR="002471F9" w:rsidRDefault="002471F9" w:rsidP="002471F9">
      <w:pPr>
        <w:pStyle w:val="Heading2"/>
      </w:pPr>
      <w:bookmarkStart w:id="139" w:name="_Toc432514627"/>
      <w:commentRangeStart w:id="140"/>
      <w:r w:rsidRPr="002471F9">
        <w:lastRenderedPageBreak/>
        <w:t>Software configuration management</w:t>
      </w:r>
      <w:bookmarkEnd w:id="139"/>
      <w:commentRangeEnd w:id="140"/>
      <w:r w:rsidR="006F2DD7">
        <w:rPr>
          <w:rStyle w:val="CommentReference"/>
          <w:rFonts w:asciiTheme="minorHAnsi" w:eastAsiaTheme="minorHAnsi" w:hAnsiTheme="minorHAnsi" w:cstheme="minorBidi"/>
          <w:color w:val="auto"/>
        </w:rPr>
        <w:commentReference w:id="140"/>
      </w:r>
    </w:p>
    <w:p w14:paraId="095B473B" w14:textId="77777777" w:rsidR="002471F9" w:rsidRDefault="002471F9" w:rsidP="002471F9">
      <w:pPr>
        <w:pStyle w:val="Heading3"/>
      </w:pPr>
      <w:bookmarkStart w:id="141" w:name="_Toc432514628"/>
      <w:r>
        <w:t>Configuration identification</w:t>
      </w:r>
      <w:bookmarkEnd w:id="141"/>
    </w:p>
    <w:p w14:paraId="0DC84BB9" w14:textId="77777777" w:rsidR="002471F9" w:rsidRDefault="002471F9" w:rsidP="002471F9">
      <w:pPr>
        <w:pStyle w:val="Heading3"/>
      </w:pPr>
      <w:bookmarkStart w:id="142" w:name="_Toc432514629"/>
      <w:r>
        <w:t>Configuration control</w:t>
      </w:r>
      <w:bookmarkEnd w:id="142"/>
    </w:p>
    <w:p w14:paraId="580DAEE7" w14:textId="77777777" w:rsidR="002471F9" w:rsidRDefault="002471F9" w:rsidP="002471F9">
      <w:pPr>
        <w:pStyle w:val="Heading3"/>
      </w:pPr>
      <w:bookmarkStart w:id="143" w:name="_Toc432514630"/>
      <w:r>
        <w:t>Configuration status accounting</w:t>
      </w:r>
      <w:bookmarkEnd w:id="143"/>
    </w:p>
    <w:p w14:paraId="1FFBC4B0" w14:textId="77777777" w:rsidR="002471F9" w:rsidRDefault="002471F9" w:rsidP="002471F9">
      <w:pPr>
        <w:pStyle w:val="Heading3"/>
      </w:pPr>
      <w:bookmarkStart w:id="144" w:name="_Toc432514631"/>
      <w:r>
        <w:t>Configuration audits</w:t>
      </w:r>
      <w:bookmarkEnd w:id="144"/>
    </w:p>
    <w:p w14:paraId="18B55594" w14:textId="77777777" w:rsidR="002471F9" w:rsidRDefault="002471F9" w:rsidP="002471F9">
      <w:pPr>
        <w:pStyle w:val="Heading3"/>
      </w:pPr>
      <w:bookmarkStart w:id="145" w:name="_Toc432514632"/>
      <w:r>
        <w:t>Packaging, storage, handling, and delivery</w:t>
      </w:r>
      <w:bookmarkEnd w:id="145"/>
    </w:p>
    <w:p w14:paraId="7FA0C6BC" w14:textId="77777777" w:rsidR="002471F9" w:rsidRDefault="002471F9" w:rsidP="002471F9">
      <w:pPr>
        <w:pStyle w:val="Heading2"/>
      </w:pPr>
      <w:bookmarkStart w:id="146" w:name="_Toc432514633"/>
      <w:r w:rsidRPr="002471F9">
        <w:t>Software product evaluation</w:t>
      </w:r>
      <w:bookmarkEnd w:id="146"/>
    </w:p>
    <w:p w14:paraId="55F50E6F" w14:textId="77777777" w:rsidR="002471F9" w:rsidRDefault="002471F9" w:rsidP="002471F9">
      <w:pPr>
        <w:pStyle w:val="Heading3"/>
      </w:pPr>
      <w:bookmarkStart w:id="147" w:name="_Toc432514634"/>
      <w:r>
        <w:t>In-process and final software product evaluations</w:t>
      </w:r>
      <w:bookmarkEnd w:id="147"/>
    </w:p>
    <w:p w14:paraId="3537A725" w14:textId="77777777" w:rsidR="002471F9" w:rsidRDefault="002471F9" w:rsidP="002471F9">
      <w:pPr>
        <w:pStyle w:val="Heading3"/>
      </w:pPr>
      <w:bookmarkStart w:id="148" w:name="_Toc432514635"/>
      <w:r>
        <w:t>Software product evaluation records, including items to be recorded</w:t>
      </w:r>
      <w:bookmarkEnd w:id="148"/>
    </w:p>
    <w:p w14:paraId="331402B8" w14:textId="77777777" w:rsidR="002471F9" w:rsidRPr="002471F9" w:rsidRDefault="002471F9" w:rsidP="002471F9">
      <w:pPr>
        <w:pStyle w:val="Heading3"/>
      </w:pPr>
      <w:bookmarkStart w:id="149" w:name="_Toc432514636"/>
      <w:r>
        <w:t>Independence in software product evaluation</w:t>
      </w:r>
      <w:bookmarkEnd w:id="149"/>
    </w:p>
    <w:p w14:paraId="21B9233D" w14:textId="77777777" w:rsidR="002471F9" w:rsidRDefault="002471F9" w:rsidP="002471F9">
      <w:pPr>
        <w:pStyle w:val="Heading2"/>
      </w:pPr>
      <w:bookmarkStart w:id="150" w:name="_Toc432514637"/>
      <w:commentRangeStart w:id="151"/>
      <w:r w:rsidRPr="002471F9">
        <w:t>Software quality assurance</w:t>
      </w:r>
      <w:bookmarkEnd w:id="150"/>
      <w:commentRangeEnd w:id="151"/>
      <w:r w:rsidR="006F2DD7">
        <w:rPr>
          <w:rStyle w:val="CommentReference"/>
          <w:rFonts w:asciiTheme="minorHAnsi" w:eastAsiaTheme="minorHAnsi" w:hAnsiTheme="minorHAnsi" w:cstheme="minorBidi"/>
          <w:color w:val="auto"/>
        </w:rPr>
        <w:commentReference w:id="151"/>
      </w:r>
    </w:p>
    <w:p w14:paraId="56899F32" w14:textId="77777777" w:rsidR="002471F9" w:rsidRDefault="002471F9" w:rsidP="002471F9">
      <w:pPr>
        <w:pStyle w:val="Heading3"/>
      </w:pPr>
      <w:bookmarkStart w:id="152" w:name="_Toc432514638"/>
      <w:r>
        <w:t>Software quality assurance evaluations</w:t>
      </w:r>
      <w:bookmarkEnd w:id="152"/>
    </w:p>
    <w:p w14:paraId="78AD184D" w14:textId="77777777" w:rsidR="002471F9" w:rsidRDefault="002471F9" w:rsidP="002471F9">
      <w:pPr>
        <w:pStyle w:val="Heading3"/>
      </w:pPr>
      <w:bookmarkStart w:id="153" w:name="_Toc432514639"/>
      <w:r>
        <w:t>Software quality assurance records, including items to be recorded</w:t>
      </w:r>
      <w:bookmarkEnd w:id="153"/>
    </w:p>
    <w:p w14:paraId="238A4BB1" w14:textId="77777777" w:rsidR="002471F9" w:rsidRDefault="002471F9" w:rsidP="002471F9">
      <w:pPr>
        <w:pStyle w:val="Heading3"/>
      </w:pPr>
      <w:bookmarkStart w:id="154" w:name="_Toc432514640"/>
      <w:r>
        <w:t>Independence in software quality assurance</w:t>
      </w:r>
      <w:bookmarkEnd w:id="154"/>
    </w:p>
    <w:p w14:paraId="0B8699C0" w14:textId="77777777" w:rsidR="002471F9" w:rsidRDefault="002471F9" w:rsidP="002471F9">
      <w:pPr>
        <w:pStyle w:val="Heading2"/>
      </w:pPr>
      <w:bookmarkStart w:id="155" w:name="_Toc432514641"/>
      <w:commentRangeStart w:id="156"/>
      <w:r w:rsidRPr="002471F9">
        <w:t>Corrective action</w:t>
      </w:r>
      <w:bookmarkEnd w:id="155"/>
      <w:commentRangeEnd w:id="156"/>
      <w:r w:rsidR="006F2DD7">
        <w:rPr>
          <w:rStyle w:val="CommentReference"/>
          <w:rFonts w:asciiTheme="minorHAnsi" w:eastAsiaTheme="minorHAnsi" w:hAnsiTheme="minorHAnsi" w:cstheme="minorBidi"/>
          <w:color w:val="auto"/>
        </w:rPr>
        <w:commentReference w:id="156"/>
      </w:r>
    </w:p>
    <w:p w14:paraId="45C50310" w14:textId="77777777" w:rsidR="002471F9" w:rsidRDefault="002471F9" w:rsidP="002471F9">
      <w:pPr>
        <w:pStyle w:val="Heading3"/>
      </w:pPr>
      <w:bookmarkStart w:id="157" w:name="_Toc432514642"/>
      <w:r>
        <w:t>Problem/change reports, including items to be recorded</w:t>
      </w:r>
      <w:bookmarkEnd w:id="157"/>
    </w:p>
    <w:p w14:paraId="32134C03" w14:textId="77777777" w:rsidR="002471F9" w:rsidRDefault="002471F9" w:rsidP="002471F9">
      <w:pPr>
        <w:pStyle w:val="Heading3"/>
      </w:pPr>
      <w:bookmarkStart w:id="158" w:name="_Toc432514643"/>
      <w:r>
        <w:t>Corrective action system</w:t>
      </w:r>
      <w:bookmarkEnd w:id="158"/>
    </w:p>
    <w:p w14:paraId="2957E8B5" w14:textId="77777777" w:rsidR="002471F9" w:rsidRDefault="002471F9" w:rsidP="002471F9">
      <w:pPr>
        <w:pStyle w:val="Heading2"/>
      </w:pPr>
      <w:bookmarkStart w:id="159" w:name="_Toc432514644"/>
      <w:commentRangeStart w:id="160"/>
      <w:r w:rsidRPr="002471F9">
        <w:t>Joint technical and management reviews</w:t>
      </w:r>
      <w:bookmarkEnd w:id="159"/>
      <w:commentRangeEnd w:id="160"/>
      <w:r w:rsidR="006F2DD7">
        <w:rPr>
          <w:rStyle w:val="CommentReference"/>
          <w:rFonts w:asciiTheme="minorHAnsi" w:eastAsiaTheme="minorHAnsi" w:hAnsiTheme="minorHAnsi" w:cstheme="minorBidi"/>
          <w:color w:val="auto"/>
        </w:rPr>
        <w:commentReference w:id="160"/>
      </w:r>
    </w:p>
    <w:p w14:paraId="2C872486" w14:textId="77777777" w:rsidR="002471F9" w:rsidRDefault="002471F9" w:rsidP="002471F9">
      <w:pPr>
        <w:pStyle w:val="Heading3"/>
      </w:pPr>
      <w:bookmarkStart w:id="161" w:name="_Toc432514645"/>
      <w:r w:rsidRPr="002471F9">
        <w:t>Joint technical reviews, including a proposed set of reviews</w:t>
      </w:r>
      <w:bookmarkEnd w:id="161"/>
    </w:p>
    <w:p w14:paraId="5790E811" w14:textId="77777777" w:rsidR="002471F9" w:rsidRDefault="002471F9" w:rsidP="002471F9">
      <w:pPr>
        <w:pStyle w:val="Heading3"/>
      </w:pPr>
      <w:bookmarkStart w:id="162" w:name="_Toc432514646"/>
      <w:r w:rsidRPr="002471F9">
        <w:t>Joint management reviews, including a proposed set of reviews</w:t>
      </w:r>
      <w:bookmarkEnd w:id="162"/>
    </w:p>
    <w:p w14:paraId="6D23C7A3" w14:textId="77777777" w:rsidR="002471F9" w:rsidRDefault="002471F9" w:rsidP="002471F9">
      <w:pPr>
        <w:pStyle w:val="Heading2"/>
      </w:pPr>
      <w:bookmarkStart w:id="163" w:name="_Toc432514647"/>
      <w:r>
        <w:t>Administrative security and privacy protection</w:t>
      </w:r>
      <w:bookmarkEnd w:id="163"/>
    </w:p>
    <w:p w14:paraId="10AEB4E6" w14:textId="77777777" w:rsidR="00364B7B" w:rsidRDefault="00364B7B" w:rsidP="00364B7B">
      <w:pPr>
        <w:pStyle w:val="Heading2"/>
      </w:pPr>
      <w:bookmarkStart w:id="164" w:name="_Toc432514648"/>
      <w:r w:rsidRPr="00364B7B">
        <w:t>Software management indicators</w:t>
      </w:r>
      <w:bookmarkEnd w:id="164"/>
    </w:p>
    <w:p w14:paraId="195E98A0" w14:textId="77777777" w:rsidR="00364B7B" w:rsidRPr="00364B7B" w:rsidRDefault="00364B7B" w:rsidP="00364B7B">
      <w:pPr>
        <w:pStyle w:val="Heading2"/>
      </w:pPr>
      <w:bookmarkStart w:id="165" w:name="_Toc432514649"/>
      <w:r w:rsidRPr="00364B7B">
        <w:t>Administrative security and privacy protection</w:t>
      </w:r>
      <w:bookmarkEnd w:id="165"/>
    </w:p>
    <w:p w14:paraId="5D11E706" w14:textId="77777777" w:rsidR="002471F9" w:rsidRDefault="002471F9" w:rsidP="002471F9">
      <w:pPr>
        <w:pStyle w:val="Heading2"/>
      </w:pPr>
      <w:bookmarkStart w:id="166" w:name="_Toc432514650"/>
      <w:r>
        <w:t>Managing subcontractors</w:t>
      </w:r>
      <w:bookmarkEnd w:id="166"/>
    </w:p>
    <w:p w14:paraId="12D8B42A" w14:textId="77777777" w:rsidR="002471F9" w:rsidRDefault="002471F9" w:rsidP="002471F9">
      <w:pPr>
        <w:pStyle w:val="Heading2"/>
      </w:pPr>
      <w:bookmarkStart w:id="167" w:name="_Toc432514651"/>
      <w:r>
        <w:t>Interfacing with software IV&amp;V agents</w:t>
      </w:r>
      <w:bookmarkEnd w:id="167"/>
    </w:p>
    <w:p w14:paraId="1E8460B6" w14:textId="77777777" w:rsidR="002471F9" w:rsidRDefault="002471F9" w:rsidP="002471F9">
      <w:pPr>
        <w:pStyle w:val="Heading2"/>
      </w:pPr>
      <w:bookmarkStart w:id="168" w:name="_Toc432514652"/>
      <w:r>
        <w:t>Coordinating with associate developers</w:t>
      </w:r>
      <w:bookmarkEnd w:id="168"/>
    </w:p>
    <w:p w14:paraId="577EFB76" w14:textId="77777777" w:rsidR="002471F9" w:rsidRDefault="002471F9" w:rsidP="002471F9">
      <w:pPr>
        <w:pStyle w:val="Heading2"/>
      </w:pPr>
      <w:bookmarkStart w:id="169" w:name="_Toc432514653"/>
      <w:r>
        <w:t>Project process improvement</w:t>
      </w:r>
      <w:bookmarkEnd w:id="169"/>
    </w:p>
    <w:p w14:paraId="3D81B370" w14:textId="77777777" w:rsidR="002471F9" w:rsidRDefault="002471F9" w:rsidP="002471F9">
      <w:pPr>
        <w:pStyle w:val="Heading1"/>
      </w:pPr>
      <w:bookmarkStart w:id="170" w:name="_Toc432514654"/>
      <w:commentRangeStart w:id="171"/>
      <w:r w:rsidRPr="002471F9">
        <w:t>Schedules and activity network</w:t>
      </w:r>
      <w:bookmarkEnd w:id="170"/>
      <w:commentRangeEnd w:id="171"/>
      <w:r w:rsidR="006F2DD7">
        <w:rPr>
          <w:rStyle w:val="CommentReference"/>
          <w:rFonts w:asciiTheme="minorHAnsi" w:eastAsiaTheme="minorHAnsi" w:hAnsiTheme="minorHAnsi" w:cstheme="minorBidi"/>
          <w:color w:val="auto"/>
        </w:rPr>
        <w:commentReference w:id="171"/>
      </w:r>
    </w:p>
    <w:p w14:paraId="33CD93CC" w14:textId="77777777" w:rsidR="002471F9" w:rsidRDefault="002471F9" w:rsidP="002471F9">
      <w:pPr>
        <w:pStyle w:val="Heading1"/>
      </w:pPr>
      <w:bookmarkStart w:id="172" w:name="_Toc432514655"/>
      <w:commentRangeStart w:id="173"/>
      <w:r w:rsidRPr="002471F9">
        <w:t>Project organization and resources</w:t>
      </w:r>
      <w:bookmarkEnd w:id="172"/>
      <w:commentRangeEnd w:id="173"/>
      <w:r w:rsidR="006F2DD7">
        <w:rPr>
          <w:rStyle w:val="CommentReference"/>
          <w:rFonts w:asciiTheme="minorHAnsi" w:eastAsiaTheme="minorHAnsi" w:hAnsiTheme="minorHAnsi" w:cstheme="minorBidi"/>
          <w:color w:val="auto"/>
        </w:rPr>
        <w:commentReference w:id="173"/>
      </w:r>
    </w:p>
    <w:p w14:paraId="70ABD737" w14:textId="77777777" w:rsidR="002471F9" w:rsidRDefault="00312643" w:rsidP="00312643">
      <w:pPr>
        <w:pStyle w:val="Heading2"/>
      </w:pPr>
      <w:bookmarkStart w:id="174" w:name="_Toc432514656"/>
      <w:r w:rsidRPr="00312643">
        <w:t>Project organization</w:t>
      </w:r>
      <w:bookmarkEnd w:id="174"/>
    </w:p>
    <w:p w14:paraId="0B6C5E95" w14:textId="77777777" w:rsidR="00312643" w:rsidRDefault="00312643" w:rsidP="00312643">
      <w:pPr>
        <w:pStyle w:val="Heading2"/>
      </w:pPr>
      <w:bookmarkStart w:id="175" w:name="_Toc432514657"/>
      <w:r w:rsidRPr="00312643">
        <w:t>Project resources</w:t>
      </w:r>
      <w:bookmarkStart w:id="176" w:name="_GoBack"/>
      <w:bookmarkEnd w:id="175"/>
      <w:bookmarkEnd w:id="176"/>
    </w:p>
    <w:p w14:paraId="57752882" w14:textId="77777777" w:rsidR="00312643" w:rsidRDefault="00312643" w:rsidP="00312643">
      <w:pPr>
        <w:pStyle w:val="Heading1"/>
      </w:pPr>
      <w:bookmarkStart w:id="177" w:name="_Toc432514658"/>
      <w:r w:rsidRPr="00312643">
        <w:t>Notes</w:t>
      </w:r>
      <w:bookmarkEnd w:id="177"/>
    </w:p>
    <w:p w14:paraId="449FEDC6" w14:textId="77777777" w:rsidR="00312643" w:rsidRPr="00312643" w:rsidRDefault="00312643" w:rsidP="00312643">
      <w:pPr>
        <w:pStyle w:val="Heading1"/>
      </w:pPr>
      <w:bookmarkStart w:id="178" w:name="_Toc432514659"/>
      <w:r>
        <w:lastRenderedPageBreak/>
        <w:t>Annexes</w:t>
      </w:r>
      <w:bookmarkEnd w:id="178"/>
    </w:p>
    <w:sectPr w:rsidR="00312643" w:rsidRPr="003126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len" w:date="2015-10-13T21:27:00Z" w:initials="GR">
    <w:p w14:paraId="555A89D2" w14:textId="212D57AE" w:rsidR="0052035E" w:rsidRDefault="0052035E">
      <w:pPr>
        <w:pStyle w:val="CommentText"/>
      </w:pPr>
      <w:r>
        <w:rPr>
          <w:rStyle w:val="CommentReference"/>
        </w:rPr>
        <w:annotationRef/>
      </w:r>
      <w:r>
        <w:t>Finish this after document is complete.</w:t>
      </w:r>
    </w:p>
  </w:comment>
  <w:comment w:id="9" w:author="Glen" w:date="2015-10-13T21:27:00Z" w:initials="GR">
    <w:p w14:paraId="638968E1" w14:textId="1688E591" w:rsidR="0052035E" w:rsidRDefault="0052035E">
      <w:pPr>
        <w:pStyle w:val="CommentText"/>
      </w:pPr>
      <w:r>
        <w:rPr>
          <w:rStyle w:val="CommentReference"/>
        </w:rPr>
        <w:annotationRef/>
      </w:r>
      <w:r>
        <w:t>May not be necessary, but I added this for my own personal reasons for now.</w:t>
      </w:r>
    </w:p>
  </w:comment>
  <w:comment w:id="14" w:author="Glen" w:date="2015-10-13T21:28:00Z" w:initials="GR">
    <w:p w14:paraId="2BD4A143" w14:textId="73303540" w:rsidR="0052035E" w:rsidRDefault="0052035E">
      <w:pPr>
        <w:pStyle w:val="CommentText"/>
      </w:pPr>
      <w:r>
        <w:rPr>
          <w:rStyle w:val="CommentReference"/>
        </w:rPr>
        <w:annotationRef/>
      </w:r>
      <w:r>
        <w:rPr>
          <w:rStyle w:val="CommentReference"/>
        </w:rPr>
        <w:annotationRef/>
      </w:r>
      <w:r>
        <w:rPr>
          <w:rStyle w:val="CommentReference"/>
        </w:rPr>
        <w:t>(?) What all tools are needed for S/W development?</w:t>
      </w:r>
    </w:p>
  </w:comment>
  <w:comment w:id="18" w:author="Glen" w:date="2015-10-13T21:28:00Z" w:initials="GR">
    <w:p w14:paraId="14D4A91A" w14:textId="34A52A1C" w:rsidR="0052035E" w:rsidRDefault="0052035E">
      <w:pPr>
        <w:pStyle w:val="CommentText"/>
      </w:pPr>
      <w:r>
        <w:rPr>
          <w:rStyle w:val="CommentReference"/>
        </w:rPr>
        <w:annotationRef/>
      </w:r>
      <w:r>
        <w:rPr>
          <w:rStyle w:val="CommentReference"/>
        </w:rPr>
        <w:annotationRef/>
      </w:r>
      <w:r>
        <w:rPr>
          <w:rStyle w:val="CommentReference"/>
        </w:rPr>
        <w:t>(?) Are there any C# standards that we are going to use for our code?  Also review this section so that it makes sense.</w:t>
      </w:r>
    </w:p>
  </w:comment>
  <w:comment w:id="23" w:author="Glen" w:date="2015-10-13T21:29:00Z" w:initials="GR">
    <w:p w14:paraId="12ED63D1" w14:textId="22B95052" w:rsidR="0052035E" w:rsidRDefault="0052035E">
      <w:pPr>
        <w:pStyle w:val="CommentText"/>
      </w:pPr>
      <w:r>
        <w:rPr>
          <w:rStyle w:val="CommentReference"/>
        </w:rPr>
        <w:annotationRef/>
      </w:r>
      <w:r>
        <w:rPr>
          <w:rStyle w:val="CommentReference"/>
        </w:rPr>
        <w:annotationRef/>
      </w:r>
      <w:r>
        <w:t>(?) Does anything need to go here?</w:t>
      </w:r>
    </w:p>
  </w:comment>
  <w:comment w:id="25" w:author="Glen" w:date="2015-10-13T21:29:00Z" w:initials="GR">
    <w:p w14:paraId="6DA4973A" w14:textId="27E156AD" w:rsidR="0052035E" w:rsidRDefault="0052035E">
      <w:pPr>
        <w:pStyle w:val="CommentText"/>
      </w:pPr>
      <w:r>
        <w:rPr>
          <w:rStyle w:val="CommentReference"/>
        </w:rPr>
        <w:annotationRef/>
      </w:r>
      <w:r>
        <w:rPr>
          <w:rStyle w:val="CommentReference"/>
        </w:rPr>
        <w:annotationRef/>
      </w:r>
      <w:r>
        <w:t>(?) Anything else to add here?</w:t>
      </w:r>
    </w:p>
  </w:comment>
  <w:comment w:id="39" w:author="Glen" w:date="2015-10-13T21:29:00Z" w:initials="GR">
    <w:p w14:paraId="0C4B90CF" w14:textId="076EC9D9" w:rsidR="0052035E" w:rsidRDefault="0052035E">
      <w:pPr>
        <w:pStyle w:val="CommentText"/>
      </w:pPr>
      <w:r>
        <w:rPr>
          <w:rStyle w:val="CommentReference"/>
        </w:rPr>
        <w:annotationRef/>
      </w:r>
      <w:r>
        <w:t>(?) Please confirm or deny if this is true.</w:t>
      </w:r>
    </w:p>
  </w:comment>
  <w:comment w:id="46" w:author="Glen" w:date="2015-10-13T21:30:00Z" w:initials="GR">
    <w:p w14:paraId="492566A3" w14:textId="1C98F8D3" w:rsidR="0052035E" w:rsidRDefault="0052035E">
      <w:pPr>
        <w:pStyle w:val="CommentText"/>
      </w:pPr>
      <w:r>
        <w:rPr>
          <w:rStyle w:val="CommentReference"/>
        </w:rPr>
        <w:annotationRef/>
      </w:r>
      <w:r>
        <w:rPr>
          <w:rStyle w:val="CommentReference"/>
        </w:rPr>
        <w:annotationRef/>
      </w:r>
      <w:r>
        <w:t>(?) Is this talking about prototypes?</w:t>
      </w:r>
    </w:p>
  </w:comment>
  <w:comment w:id="66" w:author="Glen" w:date="2015-10-13T21:30:00Z" w:initials="GR">
    <w:p w14:paraId="79E081C7" w14:textId="49D6214F" w:rsidR="0052035E" w:rsidRDefault="0052035E">
      <w:pPr>
        <w:pStyle w:val="CommentText"/>
      </w:pPr>
      <w:r>
        <w:rPr>
          <w:rStyle w:val="CommentReference"/>
        </w:rPr>
        <w:annotationRef/>
      </w:r>
      <w:r>
        <w:t xml:space="preserve">(?) </w:t>
      </w:r>
      <w:r>
        <w:rPr>
          <w:rStyle w:val="CommentReference"/>
        </w:rPr>
        <w:annotationRef/>
      </w:r>
      <w:r>
        <w:t>I think this is documented in the CM plan, but does anybody have any additional input?</w:t>
      </w:r>
    </w:p>
  </w:comment>
  <w:comment w:id="72" w:author="Glen" w:date="2015-10-13T21:30:00Z" w:initials="GR">
    <w:p w14:paraId="4A5A8874" w14:textId="5C36B6B6" w:rsidR="0052035E" w:rsidRDefault="0052035E">
      <w:pPr>
        <w:pStyle w:val="CommentText"/>
      </w:pPr>
      <w:r>
        <w:rPr>
          <w:rStyle w:val="CommentReference"/>
        </w:rPr>
        <w:annotationRef/>
      </w:r>
      <w:r>
        <w:rPr>
          <w:rStyle w:val="CommentReference"/>
        </w:rPr>
        <w:annotationRef/>
      </w:r>
      <w:r>
        <w:t>(?) Who is in charge of QA?</w:t>
      </w:r>
    </w:p>
  </w:comment>
  <w:comment w:id="81" w:author="Glen" w:date="2015-10-13T21:30:00Z" w:initials="GR">
    <w:p w14:paraId="064F4809" w14:textId="78AF5B88" w:rsidR="0052035E" w:rsidRDefault="0052035E">
      <w:pPr>
        <w:pStyle w:val="CommentText"/>
      </w:pPr>
      <w:r>
        <w:rPr>
          <w:rStyle w:val="CommentReference"/>
        </w:rPr>
        <w:annotationRef/>
      </w:r>
      <w:r>
        <w:rPr>
          <w:rStyle w:val="CommentReference"/>
        </w:rPr>
        <w:annotationRef/>
      </w:r>
      <w:r>
        <w:t>(?) Do we need this section?  Probably not, since we aren’t integrating software and hardware.</w:t>
      </w:r>
    </w:p>
  </w:comment>
  <w:comment w:id="95" w:author="Glen" w:date="2015-10-13T21:31:00Z" w:initials="GR">
    <w:p w14:paraId="38C16342" w14:textId="042EE011" w:rsidR="0052035E" w:rsidRDefault="0052035E">
      <w:pPr>
        <w:pStyle w:val="CommentText"/>
      </w:pPr>
      <w:r>
        <w:rPr>
          <w:rStyle w:val="CommentReference"/>
        </w:rPr>
        <w:annotationRef/>
      </w:r>
      <w:r>
        <w:rPr>
          <w:rStyle w:val="CommentReference"/>
        </w:rPr>
        <w:annotationRef/>
      </w:r>
      <w:r>
        <w:t>(?) Review these, there may be additional deliverables to the customer depending on how this is phrased.</w:t>
      </w:r>
    </w:p>
  </w:comment>
  <w:comment w:id="97" w:author="Glen" w:date="2015-10-13T21:31:00Z" w:initials="GR">
    <w:p w14:paraId="36FB3E0E" w14:textId="4B772C4A" w:rsidR="0052035E" w:rsidRDefault="0052035E">
      <w:pPr>
        <w:pStyle w:val="CommentText"/>
      </w:pPr>
      <w:r>
        <w:rPr>
          <w:rStyle w:val="CommentReference"/>
        </w:rPr>
        <w:annotationRef/>
      </w:r>
      <w:r>
        <w:rPr>
          <w:rStyle w:val="CommentReference"/>
        </w:rPr>
        <w:annotationRef/>
      </w:r>
      <w:r>
        <w:t>Not sure what to put here, will revisit later.</w:t>
      </w:r>
    </w:p>
  </w:comment>
  <w:comment w:id="99" w:author="Glen" w:date="2015-10-13T21:31:00Z" w:initials="GR">
    <w:p w14:paraId="100F8C50" w14:textId="5F9AAB3C" w:rsidR="0052035E" w:rsidRDefault="0052035E">
      <w:pPr>
        <w:pStyle w:val="CommentText"/>
      </w:pPr>
      <w:r>
        <w:rPr>
          <w:rStyle w:val="CommentReference"/>
        </w:rPr>
        <w:annotationRef/>
      </w:r>
      <w:r>
        <w:rPr>
          <w:rStyle w:val="CommentReference"/>
        </w:rPr>
        <w:annotationRef/>
      </w:r>
      <w:r>
        <w:t>(?) Should I leave this in here, do we want to make a version description for the customer?</w:t>
      </w:r>
    </w:p>
  </w:comment>
  <w:comment w:id="111" w:author="Glen" w:date="2015-10-14T21:02:00Z" w:initials="GR">
    <w:p w14:paraId="432AAA08" w14:textId="1CF11392" w:rsidR="006F2DD7" w:rsidRDefault="006F2DD7">
      <w:pPr>
        <w:pStyle w:val="CommentText"/>
      </w:pPr>
      <w:r>
        <w:rPr>
          <w:rStyle w:val="CommentReference"/>
        </w:rPr>
        <w:annotationRef/>
      </w:r>
      <w:r>
        <w:t xml:space="preserve">(?) </w:t>
      </w:r>
      <w:r>
        <w:rPr>
          <w:rStyle w:val="CommentReference"/>
        </w:rPr>
        <w:annotationRef/>
      </w:r>
      <w:r>
        <w:t>Do we really need to deliver this?</w:t>
      </w:r>
    </w:p>
  </w:comment>
  <w:comment w:id="117" w:author="Glen" w:date="2015-10-14T21:02:00Z" w:initials="GR">
    <w:p w14:paraId="55A90FAE" w14:textId="643E218F" w:rsidR="006F2DD7" w:rsidRDefault="006F2DD7">
      <w:pPr>
        <w:pStyle w:val="CommentText"/>
      </w:pPr>
      <w:r>
        <w:rPr>
          <w:rStyle w:val="CommentReference"/>
        </w:rPr>
        <w:annotationRef/>
      </w:r>
      <w:r>
        <w:rPr>
          <w:rStyle w:val="CommentReference"/>
        </w:rPr>
        <w:annotationRef/>
      </w:r>
      <w:r>
        <w:t>(?) Anybody know what goes here?</w:t>
      </w:r>
    </w:p>
  </w:comment>
  <w:comment w:id="140" w:author="Glen" w:date="2015-10-14T21:02:00Z" w:initials="GR">
    <w:p w14:paraId="7EBA11CA" w14:textId="1D5AD5CA" w:rsidR="006F2DD7" w:rsidRDefault="006F2DD7">
      <w:pPr>
        <w:pStyle w:val="CommentText"/>
      </w:pPr>
      <w:r>
        <w:rPr>
          <w:rStyle w:val="CommentReference"/>
        </w:rPr>
        <w:annotationRef/>
      </w:r>
      <w:r>
        <w:rPr>
          <w:rStyle w:val="CommentReference"/>
        </w:rPr>
        <w:annotationRef/>
      </w:r>
      <w:r>
        <w:t>Not sure if these are needed</w:t>
      </w:r>
    </w:p>
  </w:comment>
  <w:comment w:id="151" w:author="Glen" w:date="2015-10-14T21:03:00Z" w:initials="GR">
    <w:p w14:paraId="65C0E9D4" w14:textId="79E46DDB" w:rsidR="006F2DD7" w:rsidRDefault="006F2DD7">
      <w:pPr>
        <w:pStyle w:val="CommentText"/>
      </w:pPr>
      <w:r>
        <w:rPr>
          <w:rStyle w:val="CommentReference"/>
        </w:rPr>
        <w:annotationRef/>
      </w:r>
      <w:r>
        <w:rPr>
          <w:rStyle w:val="CommentReference"/>
        </w:rPr>
        <w:annotationRef/>
      </w:r>
      <w:r>
        <w:t>(?) What are we going to do about a QA plan?</w:t>
      </w:r>
    </w:p>
  </w:comment>
  <w:comment w:id="156" w:author="Glen" w:date="2015-10-14T21:04:00Z" w:initials="GR">
    <w:p w14:paraId="49F3F93B" w14:textId="70FA23CF" w:rsidR="006F2DD7" w:rsidRDefault="006F2DD7">
      <w:pPr>
        <w:pStyle w:val="CommentText"/>
      </w:pPr>
      <w:r>
        <w:rPr>
          <w:rStyle w:val="CommentReference"/>
        </w:rPr>
        <w:annotationRef/>
      </w:r>
      <w:r>
        <w:rPr>
          <w:rStyle w:val="CommentReference"/>
        </w:rPr>
        <w:annotationRef/>
      </w:r>
      <w:r>
        <w:t>This is not necessary, will remove this later if people agree.</w:t>
      </w:r>
    </w:p>
  </w:comment>
  <w:comment w:id="160" w:author="Glen" w:date="2015-10-14T21:04:00Z" w:initials="GR">
    <w:p w14:paraId="7E8D9EC0" w14:textId="1EF7358D" w:rsidR="006F2DD7" w:rsidRDefault="006F2DD7">
      <w:pPr>
        <w:pStyle w:val="CommentText"/>
      </w:pPr>
      <w:r>
        <w:rPr>
          <w:rStyle w:val="CommentReference"/>
        </w:rPr>
        <w:annotationRef/>
      </w:r>
      <w:r>
        <w:rPr>
          <w:rStyle w:val="CommentReference"/>
        </w:rPr>
        <w:annotationRef/>
      </w:r>
      <w:r>
        <w:t>(?) Is this necessary?</w:t>
      </w:r>
    </w:p>
  </w:comment>
  <w:comment w:id="171" w:author="Glen" w:date="2015-10-14T21:05:00Z" w:initials="GR">
    <w:p w14:paraId="5B56AC5A" w14:textId="6A53EF28" w:rsidR="006F2DD7" w:rsidRDefault="006F2DD7">
      <w:pPr>
        <w:pStyle w:val="CommentText"/>
      </w:pPr>
      <w:r>
        <w:rPr>
          <w:rStyle w:val="CommentReference"/>
        </w:rPr>
        <w:annotationRef/>
      </w:r>
      <w:r>
        <w:rPr>
          <w:rStyle w:val="CommentReference"/>
        </w:rPr>
        <w:annotationRef/>
      </w:r>
      <w:r>
        <w:t>This probably isn’t appropriate for our purposes, I’ll probably remove this.</w:t>
      </w:r>
    </w:p>
  </w:comment>
  <w:comment w:id="173" w:author="Glen" w:date="2015-10-14T21:05:00Z" w:initials="GR">
    <w:p w14:paraId="3D506260" w14:textId="77777777" w:rsidR="006F2DD7" w:rsidRDefault="006F2DD7" w:rsidP="006F2DD7">
      <w:pPr>
        <w:pStyle w:val="CommentText"/>
      </w:pPr>
      <w:r>
        <w:rPr>
          <w:rStyle w:val="CommentReference"/>
        </w:rPr>
        <w:annotationRef/>
      </w:r>
      <w:r>
        <w:rPr>
          <w:rStyle w:val="CommentReference"/>
        </w:rPr>
        <w:annotationRef/>
      </w:r>
      <w:r>
        <w:t>Not applicable to us, will probably remove this</w:t>
      </w:r>
    </w:p>
    <w:p w14:paraId="0376B501" w14:textId="7C0A9704" w:rsidR="006F2DD7" w:rsidRDefault="006F2DD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A89D2" w15:done="0"/>
  <w15:commentEx w15:paraId="638968E1" w15:done="0"/>
  <w15:commentEx w15:paraId="2BD4A143" w15:done="0"/>
  <w15:commentEx w15:paraId="14D4A91A" w15:done="0"/>
  <w15:commentEx w15:paraId="12ED63D1" w15:done="0"/>
  <w15:commentEx w15:paraId="6DA4973A" w15:done="0"/>
  <w15:commentEx w15:paraId="0C4B90CF" w15:done="0"/>
  <w15:commentEx w15:paraId="492566A3" w15:done="0"/>
  <w15:commentEx w15:paraId="79E081C7" w15:done="0"/>
  <w15:commentEx w15:paraId="4A5A8874" w15:done="0"/>
  <w15:commentEx w15:paraId="064F4809" w15:done="0"/>
  <w15:commentEx w15:paraId="38C16342" w15:done="0"/>
  <w15:commentEx w15:paraId="36FB3E0E" w15:done="0"/>
  <w15:commentEx w15:paraId="100F8C50" w15:done="0"/>
  <w15:commentEx w15:paraId="432AAA08" w15:done="0"/>
  <w15:commentEx w15:paraId="55A90FAE" w15:done="0"/>
  <w15:commentEx w15:paraId="7EBA11CA" w15:done="0"/>
  <w15:commentEx w15:paraId="65C0E9D4" w15:done="0"/>
  <w15:commentEx w15:paraId="49F3F93B" w15:done="0"/>
  <w15:commentEx w15:paraId="7E8D9EC0" w15:done="0"/>
  <w15:commentEx w15:paraId="5B56AC5A" w15:done="0"/>
  <w15:commentEx w15:paraId="0376B5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B3789"/>
    <w:multiLevelType w:val="hybridMultilevel"/>
    <w:tmpl w:val="666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E3F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n">
    <w15:presenceInfo w15:providerId="None" w15:userId="G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8"/>
    <w:rsid w:val="00007A8F"/>
    <w:rsid w:val="00045E57"/>
    <w:rsid w:val="001355CE"/>
    <w:rsid w:val="0014067E"/>
    <w:rsid w:val="001B43BC"/>
    <w:rsid w:val="001E5E06"/>
    <w:rsid w:val="002471F9"/>
    <w:rsid w:val="00312643"/>
    <w:rsid w:val="00364B7B"/>
    <w:rsid w:val="0052035E"/>
    <w:rsid w:val="005B05CA"/>
    <w:rsid w:val="00643A2B"/>
    <w:rsid w:val="006F2DD7"/>
    <w:rsid w:val="008424E8"/>
    <w:rsid w:val="00967F68"/>
    <w:rsid w:val="00A37718"/>
    <w:rsid w:val="00B5258A"/>
    <w:rsid w:val="00B70F89"/>
    <w:rsid w:val="00D263E9"/>
    <w:rsid w:val="00D61787"/>
    <w:rsid w:val="00E57BFE"/>
    <w:rsid w:val="00ED4D63"/>
    <w:rsid w:val="00F97C98"/>
    <w:rsid w:val="00FC1333"/>
    <w:rsid w:val="00FE0D4E"/>
    <w:rsid w:val="00FE3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F26D"/>
  <w15:chartTrackingRefBased/>
  <w15:docId w15:val="{33AB7F0F-A10A-40A9-A22B-FEB92E7D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0F8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F8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F8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0F8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F8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F8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F8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F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F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F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0F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0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F8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F8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F8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F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F8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B0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E57BFE"/>
    <w:pPr>
      <w:numPr>
        <w:numId w:val="0"/>
      </w:numPr>
      <w:outlineLvl w:val="9"/>
    </w:pPr>
  </w:style>
  <w:style w:type="paragraph" w:styleId="TOC1">
    <w:name w:val="toc 1"/>
    <w:basedOn w:val="Normal"/>
    <w:next w:val="Normal"/>
    <w:autoRedefine/>
    <w:uiPriority w:val="39"/>
    <w:unhideWhenUsed/>
    <w:rsid w:val="00E57BFE"/>
    <w:pPr>
      <w:spacing w:after="100"/>
    </w:pPr>
  </w:style>
  <w:style w:type="character" w:styleId="Hyperlink">
    <w:name w:val="Hyperlink"/>
    <w:basedOn w:val="DefaultParagraphFont"/>
    <w:uiPriority w:val="99"/>
    <w:unhideWhenUsed/>
    <w:rsid w:val="00E57BFE"/>
    <w:rPr>
      <w:color w:val="0563C1" w:themeColor="hyperlink"/>
      <w:u w:val="single"/>
    </w:rPr>
  </w:style>
  <w:style w:type="paragraph" w:styleId="TOC2">
    <w:name w:val="toc 2"/>
    <w:basedOn w:val="Normal"/>
    <w:next w:val="Normal"/>
    <w:autoRedefine/>
    <w:uiPriority w:val="39"/>
    <w:unhideWhenUsed/>
    <w:rsid w:val="00ED4D63"/>
    <w:pPr>
      <w:spacing w:after="100"/>
      <w:ind w:left="220"/>
    </w:pPr>
  </w:style>
  <w:style w:type="paragraph" w:styleId="TOC3">
    <w:name w:val="toc 3"/>
    <w:basedOn w:val="Normal"/>
    <w:next w:val="Normal"/>
    <w:autoRedefine/>
    <w:uiPriority w:val="39"/>
    <w:unhideWhenUsed/>
    <w:rsid w:val="00ED4D63"/>
    <w:pPr>
      <w:spacing w:after="100"/>
      <w:ind w:left="440"/>
    </w:pPr>
  </w:style>
  <w:style w:type="paragraph" w:styleId="TOC4">
    <w:name w:val="toc 4"/>
    <w:basedOn w:val="Normal"/>
    <w:next w:val="Normal"/>
    <w:autoRedefine/>
    <w:uiPriority w:val="39"/>
    <w:unhideWhenUsed/>
    <w:rsid w:val="00ED4D63"/>
    <w:pPr>
      <w:spacing w:after="100"/>
      <w:ind w:left="660"/>
    </w:pPr>
    <w:rPr>
      <w:rFonts w:eastAsiaTheme="minorEastAsia"/>
    </w:rPr>
  </w:style>
  <w:style w:type="paragraph" w:styleId="TOC5">
    <w:name w:val="toc 5"/>
    <w:basedOn w:val="Normal"/>
    <w:next w:val="Normal"/>
    <w:autoRedefine/>
    <w:uiPriority w:val="39"/>
    <w:unhideWhenUsed/>
    <w:rsid w:val="00ED4D63"/>
    <w:pPr>
      <w:spacing w:after="100"/>
      <w:ind w:left="880"/>
    </w:pPr>
    <w:rPr>
      <w:rFonts w:eastAsiaTheme="minorEastAsia"/>
    </w:rPr>
  </w:style>
  <w:style w:type="paragraph" w:styleId="TOC6">
    <w:name w:val="toc 6"/>
    <w:basedOn w:val="Normal"/>
    <w:next w:val="Normal"/>
    <w:autoRedefine/>
    <w:uiPriority w:val="39"/>
    <w:unhideWhenUsed/>
    <w:rsid w:val="00ED4D63"/>
    <w:pPr>
      <w:spacing w:after="100"/>
      <w:ind w:left="1100"/>
    </w:pPr>
    <w:rPr>
      <w:rFonts w:eastAsiaTheme="minorEastAsia"/>
    </w:rPr>
  </w:style>
  <w:style w:type="paragraph" w:styleId="TOC7">
    <w:name w:val="toc 7"/>
    <w:basedOn w:val="Normal"/>
    <w:next w:val="Normal"/>
    <w:autoRedefine/>
    <w:uiPriority w:val="39"/>
    <w:unhideWhenUsed/>
    <w:rsid w:val="00ED4D63"/>
    <w:pPr>
      <w:spacing w:after="100"/>
      <w:ind w:left="1320"/>
    </w:pPr>
    <w:rPr>
      <w:rFonts w:eastAsiaTheme="minorEastAsia"/>
    </w:rPr>
  </w:style>
  <w:style w:type="paragraph" w:styleId="TOC8">
    <w:name w:val="toc 8"/>
    <w:basedOn w:val="Normal"/>
    <w:next w:val="Normal"/>
    <w:autoRedefine/>
    <w:uiPriority w:val="39"/>
    <w:unhideWhenUsed/>
    <w:rsid w:val="00ED4D63"/>
    <w:pPr>
      <w:spacing w:after="100"/>
      <w:ind w:left="1540"/>
    </w:pPr>
    <w:rPr>
      <w:rFonts w:eastAsiaTheme="minorEastAsia"/>
    </w:rPr>
  </w:style>
  <w:style w:type="paragraph" w:styleId="TOC9">
    <w:name w:val="toc 9"/>
    <w:basedOn w:val="Normal"/>
    <w:next w:val="Normal"/>
    <w:autoRedefine/>
    <w:uiPriority w:val="39"/>
    <w:unhideWhenUsed/>
    <w:rsid w:val="00ED4D63"/>
    <w:pPr>
      <w:spacing w:after="100"/>
      <w:ind w:left="1760"/>
    </w:pPr>
    <w:rPr>
      <w:rFonts w:eastAsiaTheme="minorEastAsia"/>
    </w:rPr>
  </w:style>
  <w:style w:type="character" w:styleId="CommentReference">
    <w:name w:val="annotation reference"/>
    <w:basedOn w:val="DefaultParagraphFont"/>
    <w:uiPriority w:val="99"/>
    <w:semiHidden/>
    <w:unhideWhenUsed/>
    <w:rsid w:val="00ED4D63"/>
    <w:rPr>
      <w:sz w:val="16"/>
      <w:szCs w:val="16"/>
    </w:rPr>
  </w:style>
  <w:style w:type="paragraph" w:styleId="CommentText">
    <w:name w:val="annotation text"/>
    <w:basedOn w:val="Normal"/>
    <w:link w:val="CommentTextChar"/>
    <w:uiPriority w:val="99"/>
    <w:semiHidden/>
    <w:unhideWhenUsed/>
    <w:rsid w:val="00ED4D63"/>
    <w:pPr>
      <w:spacing w:line="240" w:lineRule="auto"/>
    </w:pPr>
    <w:rPr>
      <w:sz w:val="20"/>
      <w:szCs w:val="20"/>
    </w:rPr>
  </w:style>
  <w:style w:type="character" w:customStyle="1" w:styleId="CommentTextChar">
    <w:name w:val="Comment Text Char"/>
    <w:basedOn w:val="DefaultParagraphFont"/>
    <w:link w:val="CommentText"/>
    <w:uiPriority w:val="99"/>
    <w:semiHidden/>
    <w:rsid w:val="00ED4D63"/>
    <w:rPr>
      <w:sz w:val="20"/>
      <w:szCs w:val="20"/>
    </w:rPr>
  </w:style>
  <w:style w:type="paragraph" w:styleId="CommentSubject">
    <w:name w:val="annotation subject"/>
    <w:basedOn w:val="CommentText"/>
    <w:next w:val="CommentText"/>
    <w:link w:val="CommentSubjectChar"/>
    <w:uiPriority w:val="99"/>
    <w:semiHidden/>
    <w:unhideWhenUsed/>
    <w:rsid w:val="00ED4D63"/>
    <w:rPr>
      <w:b/>
      <w:bCs/>
    </w:rPr>
  </w:style>
  <w:style w:type="character" w:customStyle="1" w:styleId="CommentSubjectChar">
    <w:name w:val="Comment Subject Char"/>
    <w:basedOn w:val="CommentTextChar"/>
    <w:link w:val="CommentSubject"/>
    <w:uiPriority w:val="99"/>
    <w:semiHidden/>
    <w:rsid w:val="00ED4D63"/>
    <w:rPr>
      <w:b/>
      <w:bCs/>
      <w:sz w:val="20"/>
      <w:szCs w:val="20"/>
    </w:rPr>
  </w:style>
  <w:style w:type="paragraph" w:styleId="BalloonText">
    <w:name w:val="Balloon Text"/>
    <w:basedOn w:val="Normal"/>
    <w:link w:val="BalloonTextChar"/>
    <w:uiPriority w:val="99"/>
    <w:semiHidden/>
    <w:unhideWhenUsed/>
    <w:rsid w:val="00ED4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D63"/>
    <w:rPr>
      <w:rFonts w:ascii="Segoe UI" w:hAnsi="Segoe UI" w:cs="Segoe UI"/>
      <w:sz w:val="18"/>
      <w:szCs w:val="18"/>
    </w:rPr>
  </w:style>
  <w:style w:type="paragraph" w:styleId="ListParagraph">
    <w:name w:val="List Paragraph"/>
    <w:basedOn w:val="Normal"/>
    <w:uiPriority w:val="34"/>
    <w:qFormat/>
    <w:rsid w:val="00007A8F"/>
    <w:pPr>
      <w:ind w:left="720"/>
      <w:contextualSpacing/>
    </w:pPr>
  </w:style>
  <w:style w:type="table" w:styleId="GridTable5Dark-Accent1">
    <w:name w:val="Grid Table 5 Dark Accent 1"/>
    <w:basedOn w:val="TableNormal"/>
    <w:uiPriority w:val="50"/>
    <w:rsid w:val="00F97C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97C9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92725">
      <w:bodyDiv w:val="1"/>
      <w:marLeft w:val="0"/>
      <w:marRight w:val="0"/>
      <w:marTop w:val="0"/>
      <w:marBottom w:val="0"/>
      <w:divBdr>
        <w:top w:val="none" w:sz="0" w:space="0" w:color="auto"/>
        <w:left w:val="none" w:sz="0" w:space="0" w:color="auto"/>
        <w:bottom w:val="none" w:sz="0" w:space="0" w:color="auto"/>
        <w:right w:val="none" w:sz="0" w:space="0" w:color="auto"/>
      </w:divBdr>
    </w:div>
    <w:div w:id="812671599">
      <w:bodyDiv w:val="1"/>
      <w:marLeft w:val="0"/>
      <w:marRight w:val="0"/>
      <w:marTop w:val="0"/>
      <w:marBottom w:val="0"/>
      <w:divBdr>
        <w:top w:val="none" w:sz="0" w:space="0" w:color="auto"/>
        <w:left w:val="none" w:sz="0" w:space="0" w:color="auto"/>
        <w:bottom w:val="none" w:sz="0" w:space="0" w:color="auto"/>
        <w:right w:val="none" w:sz="0" w:space="0" w:color="auto"/>
      </w:divBdr>
    </w:div>
    <w:div w:id="971788286">
      <w:bodyDiv w:val="1"/>
      <w:marLeft w:val="0"/>
      <w:marRight w:val="0"/>
      <w:marTop w:val="0"/>
      <w:marBottom w:val="0"/>
      <w:divBdr>
        <w:top w:val="none" w:sz="0" w:space="0" w:color="auto"/>
        <w:left w:val="none" w:sz="0" w:space="0" w:color="auto"/>
        <w:bottom w:val="none" w:sz="0" w:space="0" w:color="auto"/>
        <w:right w:val="none" w:sz="0" w:space="0" w:color="auto"/>
      </w:divBdr>
    </w:div>
    <w:div w:id="1052659159">
      <w:bodyDiv w:val="1"/>
      <w:marLeft w:val="0"/>
      <w:marRight w:val="0"/>
      <w:marTop w:val="0"/>
      <w:marBottom w:val="0"/>
      <w:divBdr>
        <w:top w:val="none" w:sz="0" w:space="0" w:color="auto"/>
        <w:left w:val="none" w:sz="0" w:space="0" w:color="auto"/>
        <w:bottom w:val="none" w:sz="0" w:space="0" w:color="auto"/>
        <w:right w:val="none" w:sz="0" w:space="0" w:color="auto"/>
      </w:divBdr>
    </w:div>
    <w:div w:id="1353800073">
      <w:bodyDiv w:val="1"/>
      <w:marLeft w:val="0"/>
      <w:marRight w:val="0"/>
      <w:marTop w:val="0"/>
      <w:marBottom w:val="0"/>
      <w:divBdr>
        <w:top w:val="none" w:sz="0" w:space="0" w:color="auto"/>
        <w:left w:val="none" w:sz="0" w:space="0" w:color="auto"/>
        <w:bottom w:val="none" w:sz="0" w:space="0" w:color="auto"/>
        <w:right w:val="none" w:sz="0" w:space="0" w:color="auto"/>
      </w:divBdr>
    </w:div>
    <w:div w:id="1854108660">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9847A-AF9F-46A9-B134-0B15EABC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4826</Words>
  <Characters>27513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21</cp:revision>
  <dcterms:created xsi:type="dcterms:W3CDTF">2015-10-12T03:08:00Z</dcterms:created>
  <dcterms:modified xsi:type="dcterms:W3CDTF">2015-10-15T02:06:00Z</dcterms:modified>
</cp:coreProperties>
</file>