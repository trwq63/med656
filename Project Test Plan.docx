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0044F" w14:textId="77777777" w:rsidR="006766EC" w:rsidRDefault="00236633" w:rsidP="00236633">
      <w:pPr>
        <w:pStyle w:val="Title"/>
        <w:jc w:val="center"/>
      </w:pPr>
      <w:r>
        <w:t>Project Test Plan</w:t>
      </w:r>
    </w:p>
    <w:sdt>
      <w:sdtPr>
        <w:rPr>
          <w:rFonts w:asciiTheme="minorHAnsi" w:eastAsiaTheme="minorEastAsia" w:hAnsiTheme="minorHAnsi" w:cstheme="minorBidi"/>
          <w:b w:val="0"/>
          <w:bCs w:val="0"/>
          <w:color w:val="auto"/>
          <w:sz w:val="24"/>
          <w:szCs w:val="24"/>
        </w:rPr>
        <w:id w:val="1489063222"/>
        <w:docPartObj>
          <w:docPartGallery w:val="Table of Contents"/>
          <w:docPartUnique/>
        </w:docPartObj>
      </w:sdtPr>
      <w:sdtEndPr>
        <w:rPr>
          <w:noProof/>
        </w:rPr>
      </w:sdtEndPr>
      <w:sdtContent>
        <w:p w14:paraId="56B25517" w14:textId="77777777" w:rsidR="007F43E6" w:rsidRDefault="007F43E6">
          <w:pPr>
            <w:pStyle w:val="TOCHeading"/>
          </w:pPr>
          <w:r>
            <w:t>Table of Contents</w:t>
          </w:r>
        </w:p>
        <w:p w14:paraId="12774014" w14:textId="77777777" w:rsidR="007F43E6" w:rsidRDefault="007F43E6">
          <w:pPr>
            <w:pStyle w:val="TOC1"/>
            <w:tabs>
              <w:tab w:val="right" w:leader="dot" w:pos="8630"/>
            </w:tabs>
            <w:rPr>
              <w:noProof/>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_Toc305256833 \h </w:instrText>
          </w:r>
          <w:r>
            <w:rPr>
              <w:noProof/>
            </w:rPr>
          </w:r>
          <w:r>
            <w:rPr>
              <w:noProof/>
            </w:rPr>
            <w:fldChar w:fldCharType="separate"/>
          </w:r>
          <w:r>
            <w:rPr>
              <w:noProof/>
            </w:rPr>
            <w:t>2</w:t>
          </w:r>
          <w:r>
            <w:rPr>
              <w:noProof/>
            </w:rPr>
            <w:fldChar w:fldCharType="end"/>
          </w:r>
        </w:p>
        <w:p w14:paraId="03E20840" w14:textId="77777777" w:rsidR="007F43E6" w:rsidRDefault="007F43E6">
          <w:pPr>
            <w:pStyle w:val="TOC2"/>
            <w:tabs>
              <w:tab w:val="right" w:leader="dot" w:pos="8630"/>
            </w:tabs>
            <w:rPr>
              <w:noProof/>
            </w:rPr>
          </w:pPr>
          <w:r>
            <w:rPr>
              <w:noProof/>
            </w:rPr>
            <w:t>Objectives</w:t>
          </w:r>
          <w:r>
            <w:rPr>
              <w:noProof/>
            </w:rPr>
            <w:tab/>
          </w:r>
          <w:r>
            <w:rPr>
              <w:noProof/>
            </w:rPr>
            <w:fldChar w:fldCharType="begin"/>
          </w:r>
          <w:r>
            <w:rPr>
              <w:noProof/>
            </w:rPr>
            <w:instrText xml:space="preserve"> PAGEREF _Toc305256834 \h </w:instrText>
          </w:r>
          <w:r>
            <w:rPr>
              <w:noProof/>
            </w:rPr>
          </w:r>
          <w:r>
            <w:rPr>
              <w:noProof/>
            </w:rPr>
            <w:fldChar w:fldCharType="separate"/>
          </w:r>
          <w:r>
            <w:rPr>
              <w:noProof/>
            </w:rPr>
            <w:t>2</w:t>
          </w:r>
          <w:r>
            <w:rPr>
              <w:noProof/>
            </w:rPr>
            <w:fldChar w:fldCharType="end"/>
          </w:r>
        </w:p>
        <w:p w14:paraId="11632F95" w14:textId="77777777" w:rsidR="007F43E6" w:rsidRDefault="007F43E6">
          <w:pPr>
            <w:pStyle w:val="TOC1"/>
            <w:tabs>
              <w:tab w:val="right" w:leader="dot" w:pos="8630"/>
            </w:tabs>
            <w:rPr>
              <w:noProof/>
            </w:rPr>
          </w:pPr>
          <w:r>
            <w:rPr>
              <w:noProof/>
            </w:rPr>
            <w:t>Scope</w:t>
          </w:r>
          <w:r>
            <w:rPr>
              <w:noProof/>
            </w:rPr>
            <w:tab/>
          </w:r>
          <w:r>
            <w:rPr>
              <w:noProof/>
            </w:rPr>
            <w:fldChar w:fldCharType="begin"/>
          </w:r>
          <w:r>
            <w:rPr>
              <w:noProof/>
            </w:rPr>
            <w:instrText xml:space="preserve"> PAGEREF _Toc305256835 \h </w:instrText>
          </w:r>
          <w:r>
            <w:rPr>
              <w:noProof/>
            </w:rPr>
          </w:r>
          <w:r>
            <w:rPr>
              <w:noProof/>
            </w:rPr>
            <w:fldChar w:fldCharType="separate"/>
          </w:r>
          <w:r>
            <w:rPr>
              <w:noProof/>
            </w:rPr>
            <w:t>2</w:t>
          </w:r>
          <w:r>
            <w:rPr>
              <w:noProof/>
            </w:rPr>
            <w:fldChar w:fldCharType="end"/>
          </w:r>
        </w:p>
        <w:p w14:paraId="252520AD" w14:textId="77777777" w:rsidR="007F43E6" w:rsidRDefault="007F43E6">
          <w:pPr>
            <w:pStyle w:val="TOC2"/>
            <w:tabs>
              <w:tab w:val="right" w:leader="dot" w:pos="8630"/>
            </w:tabs>
            <w:rPr>
              <w:noProof/>
            </w:rPr>
          </w:pPr>
          <w:r>
            <w:rPr>
              <w:noProof/>
            </w:rPr>
            <w:t>Data Entry</w:t>
          </w:r>
          <w:r>
            <w:rPr>
              <w:noProof/>
            </w:rPr>
            <w:tab/>
          </w:r>
          <w:r>
            <w:rPr>
              <w:noProof/>
            </w:rPr>
            <w:fldChar w:fldCharType="begin"/>
          </w:r>
          <w:r>
            <w:rPr>
              <w:noProof/>
            </w:rPr>
            <w:instrText xml:space="preserve"> PAGEREF _Toc305256836 \h </w:instrText>
          </w:r>
          <w:r>
            <w:rPr>
              <w:noProof/>
            </w:rPr>
          </w:r>
          <w:r>
            <w:rPr>
              <w:noProof/>
            </w:rPr>
            <w:fldChar w:fldCharType="separate"/>
          </w:r>
          <w:r>
            <w:rPr>
              <w:noProof/>
            </w:rPr>
            <w:t>2</w:t>
          </w:r>
          <w:r>
            <w:rPr>
              <w:noProof/>
            </w:rPr>
            <w:fldChar w:fldCharType="end"/>
          </w:r>
        </w:p>
        <w:p w14:paraId="1C635382" w14:textId="77777777" w:rsidR="007F43E6" w:rsidRDefault="007F43E6">
          <w:pPr>
            <w:pStyle w:val="TOC2"/>
            <w:tabs>
              <w:tab w:val="right" w:leader="dot" w:pos="8630"/>
            </w:tabs>
            <w:rPr>
              <w:noProof/>
            </w:rPr>
          </w:pPr>
          <w:r>
            <w:rPr>
              <w:noProof/>
            </w:rPr>
            <w:t>Reports File Transfer</w:t>
          </w:r>
          <w:r>
            <w:rPr>
              <w:noProof/>
            </w:rPr>
            <w:tab/>
          </w:r>
          <w:r>
            <w:rPr>
              <w:noProof/>
            </w:rPr>
            <w:fldChar w:fldCharType="begin"/>
          </w:r>
          <w:r>
            <w:rPr>
              <w:noProof/>
            </w:rPr>
            <w:instrText xml:space="preserve"> PAGEREF _Toc305256837 \h </w:instrText>
          </w:r>
          <w:r>
            <w:rPr>
              <w:noProof/>
            </w:rPr>
          </w:r>
          <w:r>
            <w:rPr>
              <w:noProof/>
            </w:rPr>
            <w:fldChar w:fldCharType="separate"/>
          </w:r>
          <w:r>
            <w:rPr>
              <w:noProof/>
            </w:rPr>
            <w:t>2</w:t>
          </w:r>
          <w:r>
            <w:rPr>
              <w:noProof/>
            </w:rPr>
            <w:fldChar w:fldCharType="end"/>
          </w:r>
        </w:p>
        <w:p w14:paraId="298760B8" w14:textId="77777777" w:rsidR="007F43E6" w:rsidRDefault="007F43E6">
          <w:pPr>
            <w:pStyle w:val="TOC2"/>
            <w:tabs>
              <w:tab w:val="right" w:leader="dot" w:pos="8630"/>
            </w:tabs>
            <w:rPr>
              <w:noProof/>
            </w:rPr>
          </w:pPr>
          <w:r>
            <w:rPr>
              <w:noProof/>
            </w:rPr>
            <w:t>File Transfer</w:t>
          </w:r>
          <w:r>
            <w:rPr>
              <w:noProof/>
            </w:rPr>
            <w:tab/>
          </w:r>
          <w:r>
            <w:rPr>
              <w:noProof/>
            </w:rPr>
            <w:fldChar w:fldCharType="begin"/>
          </w:r>
          <w:r>
            <w:rPr>
              <w:noProof/>
            </w:rPr>
            <w:instrText xml:space="preserve"> PAGEREF _Toc305256838 \h </w:instrText>
          </w:r>
          <w:r>
            <w:rPr>
              <w:noProof/>
            </w:rPr>
          </w:r>
          <w:r>
            <w:rPr>
              <w:noProof/>
            </w:rPr>
            <w:fldChar w:fldCharType="separate"/>
          </w:r>
          <w:r>
            <w:rPr>
              <w:noProof/>
            </w:rPr>
            <w:t>3</w:t>
          </w:r>
          <w:r>
            <w:rPr>
              <w:noProof/>
            </w:rPr>
            <w:fldChar w:fldCharType="end"/>
          </w:r>
        </w:p>
        <w:p w14:paraId="4996390D" w14:textId="77777777" w:rsidR="007F43E6" w:rsidRDefault="007F43E6">
          <w:pPr>
            <w:pStyle w:val="TOC2"/>
            <w:tabs>
              <w:tab w:val="right" w:leader="dot" w:pos="8630"/>
            </w:tabs>
            <w:rPr>
              <w:noProof/>
            </w:rPr>
          </w:pPr>
          <w:r>
            <w:rPr>
              <w:noProof/>
            </w:rPr>
            <w:t>Security</w:t>
          </w:r>
          <w:r>
            <w:rPr>
              <w:noProof/>
            </w:rPr>
            <w:tab/>
          </w:r>
          <w:r>
            <w:rPr>
              <w:noProof/>
            </w:rPr>
            <w:fldChar w:fldCharType="begin"/>
          </w:r>
          <w:r>
            <w:rPr>
              <w:noProof/>
            </w:rPr>
            <w:instrText xml:space="preserve"> PAGEREF _Toc305256839 \h </w:instrText>
          </w:r>
          <w:r>
            <w:rPr>
              <w:noProof/>
            </w:rPr>
          </w:r>
          <w:r>
            <w:rPr>
              <w:noProof/>
            </w:rPr>
            <w:fldChar w:fldCharType="separate"/>
          </w:r>
          <w:r>
            <w:rPr>
              <w:noProof/>
            </w:rPr>
            <w:t>3</w:t>
          </w:r>
          <w:r>
            <w:rPr>
              <w:noProof/>
            </w:rPr>
            <w:fldChar w:fldCharType="end"/>
          </w:r>
        </w:p>
        <w:p w14:paraId="23178922" w14:textId="77777777" w:rsidR="007F43E6" w:rsidRDefault="007F43E6">
          <w:pPr>
            <w:pStyle w:val="TOC1"/>
            <w:tabs>
              <w:tab w:val="right" w:leader="dot" w:pos="8630"/>
            </w:tabs>
            <w:rPr>
              <w:noProof/>
            </w:rPr>
          </w:pPr>
          <w:r>
            <w:rPr>
              <w:noProof/>
            </w:rPr>
            <w:t>Test Strategy</w:t>
          </w:r>
          <w:r>
            <w:rPr>
              <w:noProof/>
            </w:rPr>
            <w:tab/>
          </w:r>
          <w:r>
            <w:rPr>
              <w:noProof/>
            </w:rPr>
            <w:fldChar w:fldCharType="begin"/>
          </w:r>
          <w:r>
            <w:rPr>
              <w:noProof/>
            </w:rPr>
            <w:instrText xml:space="preserve"> PAGEREF _Toc305256840 \h </w:instrText>
          </w:r>
          <w:r>
            <w:rPr>
              <w:noProof/>
            </w:rPr>
          </w:r>
          <w:r>
            <w:rPr>
              <w:noProof/>
            </w:rPr>
            <w:fldChar w:fldCharType="separate"/>
          </w:r>
          <w:r>
            <w:rPr>
              <w:noProof/>
            </w:rPr>
            <w:t>3</w:t>
          </w:r>
          <w:r>
            <w:rPr>
              <w:noProof/>
            </w:rPr>
            <w:fldChar w:fldCharType="end"/>
          </w:r>
        </w:p>
        <w:p w14:paraId="58F495EC" w14:textId="77777777" w:rsidR="007F43E6" w:rsidRDefault="007F43E6">
          <w:pPr>
            <w:pStyle w:val="TOC2"/>
            <w:tabs>
              <w:tab w:val="right" w:leader="dot" w:pos="8630"/>
            </w:tabs>
            <w:rPr>
              <w:noProof/>
            </w:rPr>
          </w:pPr>
          <w:r>
            <w:rPr>
              <w:noProof/>
            </w:rPr>
            <w:t>System Test</w:t>
          </w:r>
          <w:r>
            <w:rPr>
              <w:noProof/>
            </w:rPr>
            <w:tab/>
          </w:r>
          <w:r>
            <w:rPr>
              <w:noProof/>
            </w:rPr>
            <w:fldChar w:fldCharType="begin"/>
          </w:r>
          <w:r>
            <w:rPr>
              <w:noProof/>
            </w:rPr>
            <w:instrText xml:space="preserve"> PAGEREF _Toc305256841 \h </w:instrText>
          </w:r>
          <w:r>
            <w:rPr>
              <w:noProof/>
            </w:rPr>
          </w:r>
          <w:r>
            <w:rPr>
              <w:noProof/>
            </w:rPr>
            <w:fldChar w:fldCharType="separate"/>
          </w:r>
          <w:r>
            <w:rPr>
              <w:noProof/>
            </w:rPr>
            <w:t>3</w:t>
          </w:r>
          <w:r>
            <w:rPr>
              <w:noProof/>
            </w:rPr>
            <w:fldChar w:fldCharType="end"/>
          </w:r>
        </w:p>
        <w:p w14:paraId="3A285DE5" w14:textId="77777777" w:rsidR="007F43E6" w:rsidRDefault="007F43E6">
          <w:pPr>
            <w:pStyle w:val="TOC2"/>
            <w:tabs>
              <w:tab w:val="right" w:leader="dot" w:pos="8630"/>
            </w:tabs>
            <w:rPr>
              <w:noProof/>
            </w:rPr>
          </w:pPr>
          <w:r>
            <w:rPr>
              <w:noProof/>
            </w:rPr>
            <w:t>Performance Test</w:t>
          </w:r>
          <w:r>
            <w:rPr>
              <w:noProof/>
            </w:rPr>
            <w:tab/>
          </w:r>
          <w:r>
            <w:rPr>
              <w:noProof/>
            </w:rPr>
            <w:fldChar w:fldCharType="begin"/>
          </w:r>
          <w:r>
            <w:rPr>
              <w:noProof/>
            </w:rPr>
            <w:instrText xml:space="preserve"> PAGEREF _Toc305256842 \h </w:instrText>
          </w:r>
          <w:r>
            <w:rPr>
              <w:noProof/>
            </w:rPr>
          </w:r>
          <w:r>
            <w:rPr>
              <w:noProof/>
            </w:rPr>
            <w:fldChar w:fldCharType="separate"/>
          </w:r>
          <w:r>
            <w:rPr>
              <w:noProof/>
            </w:rPr>
            <w:t>3</w:t>
          </w:r>
          <w:r>
            <w:rPr>
              <w:noProof/>
            </w:rPr>
            <w:fldChar w:fldCharType="end"/>
          </w:r>
        </w:p>
        <w:p w14:paraId="39A6E7E5" w14:textId="77777777" w:rsidR="007F43E6" w:rsidRDefault="007F43E6">
          <w:pPr>
            <w:pStyle w:val="TOC2"/>
            <w:tabs>
              <w:tab w:val="right" w:leader="dot" w:pos="8630"/>
            </w:tabs>
            <w:rPr>
              <w:noProof/>
            </w:rPr>
          </w:pPr>
          <w:r>
            <w:rPr>
              <w:noProof/>
            </w:rPr>
            <w:t>Security Test</w:t>
          </w:r>
          <w:r>
            <w:rPr>
              <w:noProof/>
            </w:rPr>
            <w:tab/>
          </w:r>
          <w:r>
            <w:rPr>
              <w:noProof/>
            </w:rPr>
            <w:fldChar w:fldCharType="begin"/>
          </w:r>
          <w:r>
            <w:rPr>
              <w:noProof/>
            </w:rPr>
            <w:instrText xml:space="preserve"> PAGEREF _Toc305256843 \h </w:instrText>
          </w:r>
          <w:r>
            <w:rPr>
              <w:noProof/>
            </w:rPr>
          </w:r>
          <w:r>
            <w:rPr>
              <w:noProof/>
            </w:rPr>
            <w:fldChar w:fldCharType="separate"/>
          </w:r>
          <w:r>
            <w:rPr>
              <w:noProof/>
            </w:rPr>
            <w:t>3</w:t>
          </w:r>
          <w:r>
            <w:rPr>
              <w:noProof/>
            </w:rPr>
            <w:fldChar w:fldCharType="end"/>
          </w:r>
        </w:p>
        <w:p w14:paraId="531AFD87" w14:textId="77777777" w:rsidR="007F43E6" w:rsidRDefault="007F43E6">
          <w:pPr>
            <w:pStyle w:val="TOC2"/>
            <w:tabs>
              <w:tab w:val="right" w:leader="dot" w:pos="8630"/>
            </w:tabs>
            <w:rPr>
              <w:noProof/>
            </w:rPr>
          </w:pPr>
          <w:r>
            <w:rPr>
              <w:noProof/>
            </w:rPr>
            <w:t>Automated Test</w:t>
          </w:r>
          <w:r>
            <w:rPr>
              <w:noProof/>
            </w:rPr>
            <w:tab/>
          </w:r>
          <w:r>
            <w:rPr>
              <w:noProof/>
            </w:rPr>
            <w:fldChar w:fldCharType="begin"/>
          </w:r>
          <w:r>
            <w:rPr>
              <w:noProof/>
            </w:rPr>
            <w:instrText xml:space="preserve"> PAGEREF _Toc305256844 \h </w:instrText>
          </w:r>
          <w:r>
            <w:rPr>
              <w:noProof/>
            </w:rPr>
          </w:r>
          <w:r>
            <w:rPr>
              <w:noProof/>
            </w:rPr>
            <w:fldChar w:fldCharType="separate"/>
          </w:r>
          <w:r>
            <w:rPr>
              <w:noProof/>
            </w:rPr>
            <w:t>3</w:t>
          </w:r>
          <w:r>
            <w:rPr>
              <w:noProof/>
            </w:rPr>
            <w:fldChar w:fldCharType="end"/>
          </w:r>
        </w:p>
        <w:p w14:paraId="4D7D0CDE" w14:textId="77777777" w:rsidR="007F43E6" w:rsidRDefault="007F43E6">
          <w:pPr>
            <w:pStyle w:val="TOC2"/>
            <w:tabs>
              <w:tab w:val="right" w:leader="dot" w:pos="8630"/>
            </w:tabs>
            <w:rPr>
              <w:noProof/>
            </w:rPr>
          </w:pPr>
          <w:r>
            <w:rPr>
              <w:noProof/>
            </w:rPr>
            <w:t>Stress and Volume Test</w:t>
          </w:r>
          <w:r>
            <w:rPr>
              <w:noProof/>
            </w:rPr>
            <w:tab/>
          </w:r>
          <w:r>
            <w:rPr>
              <w:noProof/>
            </w:rPr>
            <w:fldChar w:fldCharType="begin"/>
          </w:r>
          <w:r>
            <w:rPr>
              <w:noProof/>
            </w:rPr>
            <w:instrText xml:space="preserve"> PAGEREF _Toc305256845 \h </w:instrText>
          </w:r>
          <w:r>
            <w:rPr>
              <w:noProof/>
            </w:rPr>
          </w:r>
          <w:r>
            <w:rPr>
              <w:noProof/>
            </w:rPr>
            <w:fldChar w:fldCharType="separate"/>
          </w:r>
          <w:r>
            <w:rPr>
              <w:noProof/>
            </w:rPr>
            <w:t>3</w:t>
          </w:r>
          <w:r>
            <w:rPr>
              <w:noProof/>
            </w:rPr>
            <w:fldChar w:fldCharType="end"/>
          </w:r>
        </w:p>
        <w:p w14:paraId="51637EE8" w14:textId="77777777" w:rsidR="007F43E6" w:rsidRDefault="007F43E6">
          <w:pPr>
            <w:pStyle w:val="TOC2"/>
            <w:tabs>
              <w:tab w:val="right" w:leader="dot" w:pos="8630"/>
            </w:tabs>
            <w:rPr>
              <w:noProof/>
            </w:rPr>
          </w:pPr>
          <w:r>
            <w:rPr>
              <w:noProof/>
            </w:rPr>
            <w:t>Recovery Test</w:t>
          </w:r>
          <w:r>
            <w:rPr>
              <w:noProof/>
            </w:rPr>
            <w:tab/>
          </w:r>
          <w:r>
            <w:rPr>
              <w:noProof/>
            </w:rPr>
            <w:fldChar w:fldCharType="begin"/>
          </w:r>
          <w:r>
            <w:rPr>
              <w:noProof/>
            </w:rPr>
            <w:instrText xml:space="preserve"> PAGEREF _Toc305256846 \h </w:instrText>
          </w:r>
          <w:r>
            <w:rPr>
              <w:noProof/>
            </w:rPr>
          </w:r>
          <w:r>
            <w:rPr>
              <w:noProof/>
            </w:rPr>
            <w:fldChar w:fldCharType="separate"/>
          </w:r>
          <w:r>
            <w:rPr>
              <w:noProof/>
            </w:rPr>
            <w:t>3</w:t>
          </w:r>
          <w:r>
            <w:rPr>
              <w:noProof/>
            </w:rPr>
            <w:fldChar w:fldCharType="end"/>
          </w:r>
        </w:p>
        <w:p w14:paraId="71087773" w14:textId="77777777" w:rsidR="007F43E6" w:rsidRDefault="007F43E6">
          <w:pPr>
            <w:pStyle w:val="TOC2"/>
            <w:tabs>
              <w:tab w:val="right" w:leader="dot" w:pos="8630"/>
            </w:tabs>
            <w:rPr>
              <w:noProof/>
            </w:rPr>
          </w:pPr>
          <w:r>
            <w:rPr>
              <w:noProof/>
            </w:rPr>
            <w:t>Documentation Test</w:t>
          </w:r>
          <w:r>
            <w:rPr>
              <w:noProof/>
            </w:rPr>
            <w:tab/>
          </w:r>
          <w:r>
            <w:rPr>
              <w:noProof/>
            </w:rPr>
            <w:fldChar w:fldCharType="begin"/>
          </w:r>
          <w:r>
            <w:rPr>
              <w:noProof/>
            </w:rPr>
            <w:instrText xml:space="preserve"> PAGEREF _Toc305256847 \h </w:instrText>
          </w:r>
          <w:r>
            <w:rPr>
              <w:noProof/>
            </w:rPr>
          </w:r>
          <w:r>
            <w:rPr>
              <w:noProof/>
            </w:rPr>
            <w:fldChar w:fldCharType="separate"/>
          </w:r>
          <w:r>
            <w:rPr>
              <w:noProof/>
            </w:rPr>
            <w:t>3</w:t>
          </w:r>
          <w:r>
            <w:rPr>
              <w:noProof/>
            </w:rPr>
            <w:fldChar w:fldCharType="end"/>
          </w:r>
        </w:p>
        <w:p w14:paraId="6CDB6991" w14:textId="77777777" w:rsidR="007F43E6" w:rsidRDefault="007F43E6">
          <w:pPr>
            <w:pStyle w:val="TOC2"/>
            <w:tabs>
              <w:tab w:val="right" w:leader="dot" w:pos="8630"/>
            </w:tabs>
            <w:rPr>
              <w:noProof/>
            </w:rPr>
          </w:pPr>
          <w:r>
            <w:rPr>
              <w:noProof/>
            </w:rPr>
            <w:t>Beta Test</w:t>
          </w:r>
          <w:r>
            <w:rPr>
              <w:noProof/>
            </w:rPr>
            <w:tab/>
          </w:r>
          <w:r>
            <w:rPr>
              <w:noProof/>
            </w:rPr>
            <w:fldChar w:fldCharType="begin"/>
          </w:r>
          <w:r>
            <w:rPr>
              <w:noProof/>
            </w:rPr>
            <w:instrText xml:space="preserve"> PAGEREF _Toc305256848 \h </w:instrText>
          </w:r>
          <w:r>
            <w:rPr>
              <w:noProof/>
            </w:rPr>
          </w:r>
          <w:r>
            <w:rPr>
              <w:noProof/>
            </w:rPr>
            <w:fldChar w:fldCharType="separate"/>
          </w:r>
          <w:r>
            <w:rPr>
              <w:noProof/>
            </w:rPr>
            <w:t>3</w:t>
          </w:r>
          <w:r>
            <w:rPr>
              <w:noProof/>
            </w:rPr>
            <w:fldChar w:fldCharType="end"/>
          </w:r>
        </w:p>
        <w:p w14:paraId="386DC401" w14:textId="77777777" w:rsidR="007F43E6" w:rsidRDefault="007F43E6">
          <w:pPr>
            <w:pStyle w:val="TOC2"/>
            <w:tabs>
              <w:tab w:val="right" w:leader="dot" w:pos="8630"/>
            </w:tabs>
            <w:rPr>
              <w:noProof/>
            </w:rPr>
          </w:pPr>
          <w:r>
            <w:rPr>
              <w:noProof/>
            </w:rPr>
            <w:t>User Acceptance Test</w:t>
          </w:r>
          <w:r>
            <w:rPr>
              <w:noProof/>
            </w:rPr>
            <w:tab/>
          </w:r>
          <w:r>
            <w:rPr>
              <w:noProof/>
            </w:rPr>
            <w:fldChar w:fldCharType="begin"/>
          </w:r>
          <w:r>
            <w:rPr>
              <w:noProof/>
            </w:rPr>
            <w:instrText xml:space="preserve"> PAGEREF _Toc305256849 \h </w:instrText>
          </w:r>
          <w:r>
            <w:rPr>
              <w:noProof/>
            </w:rPr>
          </w:r>
          <w:r>
            <w:rPr>
              <w:noProof/>
            </w:rPr>
            <w:fldChar w:fldCharType="separate"/>
          </w:r>
          <w:r>
            <w:rPr>
              <w:noProof/>
            </w:rPr>
            <w:t>3</w:t>
          </w:r>
          <w:r>
            <w:rPr>
              <w:noProof/>
            </w:rPr>
            <w:fldChar w:fldCharType="end"/>
          </w:r>
        </w:p>
        <w:p w14:paraId="66053C98" w14:textId="77777777" w:rsidR="007F43E6" w:rsidRDefault="007F43E6">
          <w:pPr>
            <w:pStyle w:val="TOC1"/>
            <w:tabs>
              <w:tab w:val="right" w:leader="dot" w:pos="8630"/>
            </w:tabs>
            <w:rPr>
              <w:noProof/>
            </w:rPr>
          </w:pPr>
          <w:r>
            <w:rPr>
              <w:noProof/>
            </w:rPr>
            <w:t>Environment Requirements</w:t>
          </w:r>
          <w:r>
            <w:rPr>
              <w:noProof/>
            </w:rPr>
            <w:tab/>
          </w:r>
          <w:r>
            <w:rPr>
              <w:noProof/>
            </w:rPr>
            <w:fldChar w:fldCharType="begin"/>
          </w:r>
          <w:r>
            <w:rPr>
              <w:noProof/>
            </w:rPr>
            <w:instrText xml:space="preserve"> PAGEREF _Toc305256850 \h </w:instrText>
          </w:r>
          <w:r>
            <w:rPr>
              <w:noProof/>
            </w:rPr>
          </w:r>
          <w:r>
            <w:rPr>
              <w:noProof/>
            </w:rPr>
            <w:fldChar w:fldCharType="separate"/>
          </w:r>
          <w:r>
            <w:rPr>
              <w:noProof/>
            </w:rPr>
            <w:t>3</w:t>
          </w:r>
          <w:r>
            <w:rPr>
              <w:noProof/>
            </w:rPr>
            <w:fldChar w:fldCharType="end"/>
          </w:r>
        </w:p>
        <w:p w14:paraId="71F27213" w14:textId="77777777" w:rsidR="007F43E6" w:rsidRDefault="007F43E6">
          <w:pPr>
            <w:pStyle w:val="TOC2"/>
            <w:tabs>
              <w:tab w:val="right" w:leader="dot" w:pos="8630"/>
            </w:tabs>
            <w:rPr>
              <w:noProof/>
            </w:rPr>
          </w:pPr>
          <w:r>
            <w:rPr>
              <w:noProof/>
            </w:rPr>
            <w:t>Data Entry workstations</w:t>
          </w:r>
          <w:r>
            <w:rPr>
              <w:noProof/>
            </w:rPr>
            <w:tab/>
          </w:r>
          <w:r>
            <w:rPr>
              <w:noProof/>
            </w:rPr>
            <w:fldChar w:fldCharType="begin"/>
          </w:r>
          <w:r>
            <w:rPr>
              <w:noProof/>
            </w:rPr>
            <w:instrText xml:space="preserve"> PAGEREF _Toc305256851 \h </w:instrText>
          </w:r>
          <w:r>
            <w:rPr>
              <w:noProof/>
            </w:rPr>
          </w:r>
          <w:r>
            <w:rPr>
              <w:noProof/>
            </w:rPr>
            <w:fldChar w:fldCharType="separate"/>
          </w:r>
          <w:r>
            <w:rPr>
              <w:noProof/>
            </w:rPr>
            <w:t>3</w:t>
          </w:r>
          <w:r>
            <w:rPr>
              <w:noProof/>
            </w:rPr>
            <w:fldChar w:fldCharType="end"/>
          </w:r>
        </w:p>
        <w:p w14:paraId="7D0F4174" w14:textId="77777777" w:rsidR="007F43E6" w:rsidRDefault="007F43E6">
          <w:pPr>
            <w:pStyle w:val="TOC2"/>
            <w:tabs>
              <w:tab w:val="right" w:leader="dot" w:pos="8630"/>
            </w:tabs>
            <w:rPr>
              <w:noProof/>
            </w:rPr>
          </w:pPr>
          <w:r>
            <w:rPr>
              <w:noProof/>
            </w:rPr>
            <w:t>MainFrame</w:t>
          </w:r>
          <w:r>
            <w:rPr>
              <w:noProof/>
            </w:rPr>
            <w:tab/>
          </w:r>
          <w:r>
            <w:rPr>
              <w:noProof/>
            </w:rPr>
            <w:fldChar w:fldCharType="begin"/>
          </w:r>
          <w:r>
            <w:rPr>
              <w:noProof/>
            </w:rPr>
            <w:instrText xml:space="preserve"> PAGEREF _Toc305256852 \h </w:instrText>
          </w:r>
          <w:r>
            <w:rPr>
              <w:noProof/>
            </w:rPr>
          </w:r>
          <w:r>
            <w:rPr>
              <w:noProof/>
            </w:rPr>
            <w:fldChar w:fldCharType="separate"/>
          </w:r>
          <w:r>
            <w:rPr>
              <w:noProof/>
            </w:rPr>
            <w:t>3</w:t>
          </w:r>
          <w:r>
            <w:rPr>
              <w:noProof/>
            </w:rPr>
            <w:fldChar w:fldCharType="end"/>
          </w:r>
        </w:p>
        <w:p w14:paraId="4D4EF766" w14:textId="77777777" w:rsidR="007F43E6" w:rsidRDefault="007F43E6">
          <w:pPr>
            <w:pStyle w:val="TOC1"/>
            <w:tabs>
              <w:tab w:val="right" w:leader="dot" w:pos="8630"/>
            </w:tabs>
            <w:rPr>
              <w:noProof/>
            </w:rPr>
          </w:pPr>
          <w:r>
            <w:rPr>
              <w:noProof/>
            </w:rPr>
            <w:t>Test Schedule</w:t>
          </w:r>
          <w:r>
            <w:rPr>
              <w:noProof/>
            </w:rPr>
            <w:tab/>
          </w:r>
          <w:r>
            <w:rPr>
              <w:noProof/>
            </w:rPr>
            <w:fldChar w:fldCharType="begin"/>
          </w:r>
          <w:r>
            <w:rPr>
              <w:noProof/>
            </w:rPr>
            <w:instrText xml:space="preserve"> PAGEREF _Toc305256853 \h </w:instrText>
          </w:r>
          <w:r>
            <w:rPr>
              <w:noProof/>
            </w:rPr>
          </w:r>
          <w:r>
            <w:rPr>
              <w:noProof/>
            </w:rPr>
            <w:fldChar w:fldCharType="separate"/>
          </w:r>
          <w:r>
            <w:rPr>
              <w:noProof/>
            </w:rPr>
            <w:t>4</w:t>
          </w:r>
          <w:r>
            <w:rPr>
              <w:noProof/>
            </w:rPr>
            <w:fldChar w:fldCharType="end"/>
          </w:r>
        </w:p>
        <w:p w14:paraId="6975F26C" w14:textId="77777777" w:rsidR="007F43E6" w:rsidRDefault="007F43E6">
          <w:pPr>
            <w:pStyle w:val="TOC1"/>
            <w:tabs>
              <w:tab w:val="right" w:leader="dot" w:pos="8630"/>
            </w:tabs>
            <w:rPr>
              <w:noProof/>
            </w:rPr>
          </w:pPr>
          <w:r>
            <w:rPr>
              <w:noProof/>
            </w:rPr>
            <w:t>Control Procedures</w:t>
          </w:r>
          <w:r>
            <w:rPr>
              <w:noProof/>
            </w:rPr>
            <w:tab/>
          </w:r>
          <w:r>
            <w:rPr>
              <w:noProof/>
            </w:rPr>
            <w:fldChar w:fldCharType="begin"/>
          </w:r>
          <w:r>
            <w:rPr>
              <w:noProof/>
            </w:rPr>
            <w:instrText xml:space="preserve"> PAGEREF _Toc305256854 \h </w:instrText>
          </w:r>
          <w:r>
            <w:rPr>
              <w:noProof/>
            </w:rPr>
          </w:r>
          <w:r>
            <w:rPr>
              <w:noProof/>
            </w:rPr>
            <w:fldChar w:fldCharType="separate"/>
          </w:r>
          <w:r>
            <w:rPr>
              <w:noProof/>
            </w:rPr>
            <w:t>4</w:t>
          </w:r>
          <w:r>
            <w:rPr>
              <w:noProof/>
            </w:rPr>
            <w:fldChar w:fldCharType="end"/>
          </w:r>
        </w:p>
        <w:p w14:paraId="6CE2086D" w14:textId="77777777" w:rsidR="007F43E6" w:rsidRDefault="007F43E6">
          <w:pPr>
            <w:pStyle w:val="TOC2"/>
            <w:tabs>
              <w:tab w:val="right" w:leader="dot" w:pos="8630"/>
            </w:tabs>
            <w:rPr>
              <w:noProof/>
            </w:rPr>
          </w:pPr>
          <w:r>
            <w:rPr>
              <w:noProof/>
            </w:rPr>
            <w:t>Reviews</w:t>
          </w:r>
          <w:r>
            <w:rPr>
              <w:noProof/>
            </w:rPr>
            <w:tab/>
          </w:r>
          <w:r>
            <w:rPr>
              <w:noProof/>
            </w:rPr>
            <w:fldChar w:fldCharType="begin"/>
          </w:r>
          <w:r>
            <w:rPr>
              <w:noProof/>
            </w:rPr>
            <w:instrText xml:space="preserve"> PAGEREF _Toc305256855 \h </w:instrText>
          </w:r>
          <w:r>
            <w:rPr>
              <w:noProof/>
            </w:rPr>
          </w:r>
          <w:r>
            <w:rPr>
              <w:noProof/>
            </w:rPr>
            <w:fldChar w:fldCharType="separate"/>
          </w:r>
          <w:r>
            <w:rPr>
              <w:noProof/>
            </w:rPr>
            <w:t>4</w:t>
          </w:r>
          <w:r>
            <w:rPr>
              <w:noProof/>
            </w:rPr>
            <w:fldChar w:fldCharType="end"/>
          </w:r>
        </w:p>
        <w:p w14:paraId="366A2CB8" w14:textId="77777777" w:rsidR="007F43E6" w:rsidRDefault="007F43E6">
          <w:pPr>
            <w:pStyle w:val="TOC2"/>
            <w:tabs>
              <w:tab w:val="right" w:leader="dot" w:pos="8630"/>
            </w:tabs>
            <w:rPr>
              <w:noProof/>
            </w:rPr>
          </w:pPr>
          <w:r>
            <w:rPr>
              <w:noProof/>
            </w:rPr>
            <w:t>Bug Review meetings</w:t>
          </w:r>
          <w:r>
            <w:rPr>
              <w:noProof/>
            </w:rPr>
            <w:tab/>
          </w:r>
          <w:r>
            <w:rPr>
              <w:noProof/>
            </w:rPr>
            <w:fldChar w:fldCharType="begin"/>
          </w:r>
          <w:r>
            <w:rPr>
              <w:noProof/>
            </w:rPr>
            <w:instrText xml:space="preserve"> PAGEREF _Toc305256856 \h </w:instrText>
          </w:r>
          <w:r>
            <w:rPr>
              <w:noProof/>
            </w:rPr>
          </w:r>
          <w:r>
            <w:rPr>
              <w:noProof/>
            </w:rPr>
            <w:fldChar w:fldCharType="separate"/>
          </w:r>
          <w:r>
            <w:rPr>
              <w:noProof/>
            </w:rPr>
            <w:t>4</w:t>
          </w:r>
          <w:r>
            <w:rPr>
              <w:noProof/>
            </w:rPr>
            <w:fldChar w:fldCharType="end"/>
          </w:r>
        </w:p>
        <w:p w14:paraId="224250B5" w14:textId="77777777" w:rsidR="007F43E6" w:rsidRDefault="007F43E6">
          <w:pPr>
            <w:pStyle w:val="TOC2"/>
            <w:tabs>
              <w:tab w:val="right" w:leader="dot" w:pos="8630"/>
            </w:tabs>
            <w:rPr>
              <w:noProof/>
            </w:rPr>
          </w:pPr>
          <w:r>
            <w:rPr>
              <w:noProof/>
            </w:rPr>
            <w:t>Change Request</w:t>
          </w:r>
          <w:r>
            <w:rPr>
              <w:noProof/>
            </w:rPr>
            <w:tab/>
          </w:r>
          <w:r>
            <w:rPr>
              <w:noProof/>
            </w:rPr>
            <w:fldChar w:fldCharType="begin"/>
          </w:r>
          <w:r>
            <w:rPr>
              <w:noProof/>
            </w:rPr>
            <w:instrText xml:space="preserve"> PAGEREF _Toc305256857 \h </w:instrText>
          </w:r>
          <w:r>
            <w:rPr>
              <w:noProof/>
            </w:rPr>
          </w:r>
          <w:r>
            <w:rPr>
              <w:noProof/>
            </w:rPr>
            <w:fldChar w:fldCharType="separate"/>
          </w:r>
          <w:r>
            <w:rPr>
              <w:noProof/>
            </w:rPr>
            <w:t>4</w:t>
          </w:r>
          <w:r>
            <w:rPr>
              <w:noProof/>
            </w:rPr>
            <w:fldChar w:fldCharType="end"/>
          </w:r>
        </w:p>
        <w:p w14:paraId="651EFCA1" w14:textId="77777777" w:rsidR="007F43E6" w:rsidRDefault="007F43E6">
          <w:pPr>
            <w:pStyle w:val="TOC2"/>
            <w:tabs>
              <w:tab w:val="right" w:leader="dot" w:pos="8630"/>
            </w:tabs>
            <w:rPr>
              <w:noProof/>
            </w:rPr>
          </w:pPr>
          <w:r>
            <w:rPr>
              <w:noProof/>
            </w:rPr>
            <w:t>Defect Reporting</w:t>
          </w:r>
          <w:r>
            <w:rPr>
              <w:noProof/>
            </w:rPr>
            <w:tab/>
          </w:r>
          <w:r>
            <w:rPr>
              <w:noProof/>
            </w:rPr>
            <w:fldChar w:fldCharType="begin"/>
          </w:r>
          <w:r>
            <w:rPr>
              <w:noProof/>
            </w:rPr>
            <w:instrText xml:space="preserve"> PAGEREF _Toc305256858 \h </w:instrText>
          </w:r>
          <w:r>
            <w:rPr>
              <w:noProof/>
            </w:rPr>
          </w:r>
          <w:r>
            <w:rPr>
              <w:noProof/>
            </w:rPr>
            <w:fldChar w:fldCharType="separate"/>
          </w:r>
          <w:r>
            <w:rPr>
              <w:noProof/>
            </w:rPr>
            <w:t>4</w:t>
          </w:r>
          <w:r>
            <w:rPr>
              <w:noProof/>
            </w:rPr>
            <w:fldChar w:fldCharType="end"/>
          </w:r>
        </w:p>
        <w:p w14:paraId="70CE9443" w14:textId="77777777" w:rsidR="007F43E6" w:rsidRDefault="007F43E6">
          <w:pPr>
            <w:pStyle w:val="TOC1"/>
            <w:tabs>
              <w:tab w:val="right" w:leader="dot" w:pos="8630"/>
            </w:tabs>
            <w:rPr>
              <w:noProof/>
            </w:rPr>
          </w:pPr>
          <w:r>
            <w:rPr>
              <w:noProof/>
            </w:rPr>
            <w:t>Functions To Be Tested</w:t>
          </w:r>
          <w:r>
            <w:rPr>
              <w:noProof/>
            </w:rPr>
            <w:tab/>
          </w:r>
          <w:r>
            <w:rPr>
              <w:noProof/>
            </w:rPr>
            <w:fldChar w:fldCharType="begin"/>
          </w:r>
          <w:r>
            <w:rPr>
              <w:noProof/>
            </w:rPr>
            <w:instrText xml:space="preserve"> PAGEREF _Toc305256859 \h </w:instrText>
          </w:r>
          <w:r>
            <w:rPr>
              <w:noProof/>
            </w:rPr>
          </w:r>
          <w:r>
            <w:rPr>
              <w:noProof/>
            </w:rPr>
            <w:fldChar w:fldCharType="separate"/>
          </w:r>
          <w:r>
            <w:rPr>
              <w:noProof/>
            </w:rPr>
            <w:t>4</w:t>
          </w:r>
          <w:r>
            <w:rPr>
              <w:noProof/>
            </w:rPr>
            <w:fldChar w:fldCharType="end"/>
          </w:r>
        </w:p>
        <w:p w14:paraId="401ABE22" w14:textId="77777777" w:rsidR="007F43E6" w:rsidRDefault="007F43E6">
          <w:pPr>
            <w:pStyle w:val="TOC1"/>
            <w:tabs>
              <w:tab w:val="right" w:leader="dot" w:pos="8630"/>
            </w:tabs>
            <w:rPr>
              <w:noProof/>
            </w:rPr>
          </w:pPr>
          <w:r>
            <w:rPr>
              <w:noProof/>
            </w:rPr>
            <w:t>Resources and Responsibilities</w:t>
          </w:r>
          <w:r>
            <w:rPr>
              <w:noProof/>
            </w:rPr>
            <w:tab/>
          </w:r>
          <w:r>
            <w:rPr>
              <w:noProof/>
            </w:rPr>
            <w:fldChar w:fldCharType="begin"/>
          </w:r>
          <w:r>
            <w:rPr>
              <w:noProof/>
            </w:rPr>
            <w:instrText xml:space="preserve"> PAGEREF _Toc305256860 \h </w:instrText>
          </w:r>
          <w:r>
            <w:rPr>
              <w:noProof/>
            </w:rPr>
          </w:r>
          <w:r>
            <w:rPr>
              <w:noProof/>
            </w:rPr>
            <w:fldChar w:fldCharType="separate"/>
          </w:r>
          <w:r>
            <w:rPr>
              <w:noProof/>
            </w:rPr>
            <w:t>4</w:t>
          </w:r>
          <w:r>
            <w:rPr>
              <w:noProof/>
            </w:rPr>
            <w:fldChar w:fldCharType="end"/>
          </w:r>
        </w:p>
        <w:p w14:paraId="5CFCF87D" w14:textId="77777777" w:rsidR="007F43E6" w:rsidRDefault="007F43E6">
          <w:pPr>
            <w:pStyle w:val="TOC2"/>
            <w:tabs>
              <w:tab w:val="right" w:leader="dot" w:pos="8630"/>
            </w:tabs>
            <w:rPr>
              <w:noProof/>
            </w:rPr>
          </w:pPr>
          <w:r>
            <w:rPr>
              <w:noProof/>
            </w:rPr>
            <w:t>Resources</w:t>
          </w:r>
          <w:r>
            <w:rPr>
              <w:noProof/>
            </w:rPr>
            <w:tab/>
          </w:r>
          <w:r>
            <w:rPr>
              <w:noProof/>
            </w:rPr>
            <w:fldChar w:fldCharType="begin"/>
          </w:r>
          <w:r>
            <w:rPr>
              <w:noProof/>
            </w:rPr>
            <w:instrText xml:space="preserve"> PAGEREF _Toc305256861 \h </w:instrText>
          </w:r>
          <w:r>
            <w:rPr>
              <w:noProof/>
            </w:rPr>
          </w:r>
          <w:r>
            <w:rPr>
              <w:noProof/>
            </w:rPr>
            <w:fldChar w:fldCharType="separate"/>
          </w:r>
          <w:r>
            <w:rPr>
              <w:noProof/>
            </w:rPr>
            <w:t>4</w:t>
          </w:r>
          <w:r>
            <w:rPr>
              <w:noProof/>
            </w:rPr>
            <w:fldChar w:fldCharType="end"/>
          </w:r>
        </w:p>
        <w:p w14:paraId="6FD5C0F4" w14:textId="77777777" w:rsidR="007F43E6" w:rsidRDefault="007F43E6">
          <w:pPr>
            <w:pStyle w:val="TOC2"/>
            <w:tabs>
              <w:tab w:val="right" w:leader="dot" w:pos="8630"/>
            </w:tabs>
            <w:rPr>
              <w:noProof/>
            </w:rPr>
          </w:pPr>
          <w:r>
            <w:rPr>
              <w:noProof/>
            </w:rPr>
            <w:t>Responsibilities</w:t>
          </w:r>
          <w:r>
            <w:rPr>
              <w:noProof/>
            </w:rPr>
            <w:tab/>
          </w:r>
          <w:r>
            <w:rPr>
              <w:noProof/>
            </w:rPr>
            <w:fldChar w:fldCharType="begin"/>
          </w:r>
          <w:r>
            <w:rPr>
              <w:noProof/>
            </w:rPr>
            <w:instrText xml:space="preserve"> PAGEREF _Toc305256862 \h </w:instrText>
          </w:r>
          <w:r>
            <w:rPr>
              <w:noProof/>
            </w:rPr>
          </w:r>
          <w:r>
            <w:rPr>
              <w:noProof/>
            </w:rPr>
            <w:fldChar w:fldCharType="separate"/>
          </w:r>
          <w:r>
            <w:rPr>
              <w:noProof/>
            </w:rPr>
            <w:t>4</w:t>
          </w:r>
          <w:r>
            <w:rPr>
              <w:noProof/>
            </w:rPr>
            <w:fldChar w:fldCharType="end"/>
          </w:r>
        </w:p>
        <w:p w14:paraId="76583FE8" w14:textId="77777777" w:rsidR="007F43E6" w:rsidRDefault="007F43E6">
          <w:pPr>
            <w:pStyle w:val="TOC1"/>
            <w:tabs>
              <w:tab w:val="right" w:leader="dot" w:pos="8630"/>
            </w:tabs>
            <w:rPr>
              <w:noProof/>
            </w:rPr>
          </w:pPr>
          <w:r>
            <w:rPr>
              <w:noProof/>
            </w:rPr>
            <w:t>Deliverables</w:t>
          </w:r>
          <w:r>
            <w:rPr>
              <w:noProof/>
            </w:rPr>
            <w:tab/>
          </w:r>
          <w:r>
            <w:rPr>
              <w:noProof/>
            </w:rPr>
            <w:fldChar w:fldCharType="begin"/>
          </w:r>
          <w:r>
            <w:rPr>
              <w:noProof/>
            </w:rPr>
            <w:instrText xml:space="preserve"> PAGEREF _Toc305256863 \h </w:instrText>
          </w:r>
          <w:r>
            <w:rPr>
              <w:noProof/>
            </w:rPr>
          </w:r>
          <w:r>
            <w:rPr>
              <w:noProof/>
            </w:rPr>
            <w:fldChar w:fldCharType="separate"/>
          </w:r>
          <w:r>
            <w:rPr>
              <w:noProof/>
            </w:rPr>
            <w:t>4</w:t>
          </w:r>
          <w:r>
            <w:rPr>
              <w:noProof/>
            </w:rPr>
            <w:fldChar w:fldCharType="end"/>
          </w:r>
        </w:p>
        <w:p w14:paraId="32989D72" w14:textId="77777777" w:rsidR="007F43E6" w:rsidRDefault="007F43E6">
          <w:pPr>
            <w:pStyle w:val="TOC1"/>
            <w:tabs>
              <w:tab w:val="right" w:leader="dot" w:pos="8630"/>
            </w:tabs>
            <w:rPr>
              <w:noProof/>
            </w:rPr>
          </w:pPr>
          <w:r>
            <w:rPr>
              <w:noProof/>
            </w:rPr>
            <w:t>Suspension / Exit Criteria</w:t>
          </w:r>
          <w:r>
            <w:rPr>
              <w:noProof/>
            </w:rPr>
            <w:tab/>
          </w:r>
          <w:r>
            <w:rPr>
              <w:noProof/>
            </w:rPr>
            <w:fldChar w:fldCharType="begin"/>
          </w:r>
          <w:r>
            <w:rPr>
              <w:noProof/>
            </w:rPr>
            <w:instrText xml:space="preserve"> PAGEREF _Toc305256864 \h </w:instrText>
          </w:r>
          <w:r>
            <w:rPr>
              <w:noProof/>
            </w:rPr>
          </w:r>
          <w:r>
            <w:rPr>
              <w:noProof/>
            </w:rPr>
            <w:fldChar w:fldCharType="separate"/>
          </w:r>
          <w:r>
            <w:rPr>
              <w:noProof/>
            </w:rPr>
            <w:t>4</w:t>
          </w:r>
          <w:r>
            <w:rPr>
              <w:noProof/>
            </w:rPr>
            <w:fldChar w:fldCharType="end"/>
          </w:r>
        </w:p>
        <w:p w14:paraId="23DCE320" w14:textId="77777777" w:rsidR="007F43E6" w:rsidRDefault="007F43E6">
          <w:pPr>
            <w:pStyle w:val="TOC1"/>
            <w:tabs>
              <w:tab w:val="right" w:leader="dot" w:pos="8630"/>
            </w:tabs>
            <w:rPr>
              <w:noProof/>
            </w:rPr>
          </w:pPr>
          <w:r>
            <w:rPr>
              <w:noProof/>
            </w:rPr>
            <w:t>Resumption Criteria</w:t>
          </w:r>
          <w:r>
            <w:rPr>
              <w:noProof/>
            </w:rPr>
            <w:tab/>
          </w:r>
          <w:r>
            <w:rPr>
              <w:noProof/>
            </w:rPr>
            <w:fldChar w:fldCharType="begin"/>
          </w:r>
          <w:r>
            <w:rPr>
              <w:noProof/>
            </w:rPr>
            <w:instrText xml:space="preserve"> PAGEREF _Toc305256865 \h </w:instrText>
          </w:r>
          <w:r>
            <w:rPr>
              <w:noProof/>
            </w:rPr>
          </w:r>
          <w:r>
            <w:rPr>
              <w:noProof/>
            </w:rPr>
            <w:fldChar w:fldCharType="separate"/>
          </w:r>
          <w:r>
            <w:rPr>
              <w:noProof/>
            </w:rPr>
            <w:t>4</w:t>
          </w:r>
          <w:r>
            <w:rPr>
              <w:noProof/>
            </w:rPr>
            <w:fldChar w:fldCharType="end"/>
          </w:r>
        </w:p>
        <w:p w14:paraId="6C020BC1" w14:textId="77777777" w:rsidR="007F43E6" w:rsidRDefault="007F43E6">
          <w:pPr>
            <w:pStyle w:val="TOC1"/>
            <w:tabs>
              <w:tab w:val="right" w:leader="dot" w:pos="8630"/>
            </w:tabs>
            <w:rPr>
              <w:noProof/>
            </w:rPr>
          </w:pPr>
          <w:r>
            <w:rPr>
              <w:noProof/>
            </w:rPr>
            <w:t>Dependencies</w:t>
          </w:r>
          <w:r>
            <w:rPr>
              <w:noProof/>
            </w:rPr>
            <w:tab/>
          </w:r>
          <w:r>
            <w:rPr>
              <w:noProof/>
            </w:rPr>
            <w:fldChar w:fldCharType="begin"/>
          </w:r>
          <w:r>
            <w:rPr>
              <w:noProof/>
            </w:rPr>
            <w:instrText xml:space="preserve"> PAGEREF _Toc305256866 \h </w:instrText>
          </w:r>
          <w:r>
            <w:rPr>
              <w:noProof/>
            </w:rPr>
          </w:r>
          <w:r>
            <w:rPr>
              <w:noProof/>
            </w:rPr>
            <w:fldChar w:fldCharType="separate"/>
          </w:r>
          <w:r>
            <w:rPr>
              <w:noProof/>
            </w:rPr>
            <w:t>5</w:t>
          </w:r>
          <w:r>
            <w:rPr>
              <w:noProof/>
            </w:rPr>
            <w:fldChar w:fldCharType="end"/>
          </w:r>
        </w:p>
        <w:p w14:paraId="2589CFBE" w14:textId="77777777" w:rsidR="007F43E6" w:rsidRDefault="007F43E6">
          <w:pPr>
            <w:pStyle w:val="TOC2"/>
            <w:tabs>
              <w:tab w:val="right" w:leader="dot" w:pos="8630"/>
            </w:tabs>
            <w:rPr>
              <w:noProof/>
            </w:rPr>
          </w:pPr>
          <w:r>
            <w:rPr>
              <w:noProof/>
            </w:rPr>
            <w:t>Personnel Dependencies</w:t>
          </w:r>
          <w:r>
            <w:rPr>
              <w:noProof/>
            </w:rPr>
            <w:tab/>
          </w:r>
          <w:r>
            <w:rPr>
              <w:noProof/>
            </w:rPr>
            <w:fldChar w:fldCharType="begin"/>
          </w:r>
          <w:r>
            <w:rPr>
              <w:noProof/>
            </w:rPr>
            <w:instrText xml:space="preserve"> PAGEREF _Toc305256867 \h </w:instrText>
          </w:r>
          <w:r>
            <w:rPr>
              <w:noProof/>
            </w:rPr>
          </w:r>
          <w:r>
            <w:rPr>
              <w:noProof/>
            </w:rPr>
            <w:fldChar w:fldCharType="separate"/>
          </w:r>
          <w:r>
            <w:rPr>
              <w:noProof/>
            </w:rPr>
            <w:t>5</w:t>
          </w:r>
          <w:r>
            <w:rPr>
              <w:noProof/>
            </w:rPr>
            <w:fldChar w:fldCharType="end"/>
          </w:r>
        </w:p>
        <w:p w14:paraId="32F383C4" w14:textId="77777777" w:rsidR="007F43E6" w:rsidRDefault="007F43E6">
          <w:pPr>
            <w:pStyle w:val="TOC2"/>
            <w:tabs>
              <w:tab w:val="right" w:leader="dot" w:pos="8630"/>
            </w:tabs>
            <w:rPr>
              <w:noProof/>
            </w:rPr>
          </w:pPr>
          <w:r>
            <w:rPr>
              <w:noProof/>
            </w:rPr>
            <w:t>Software Dependencies</w:t>
          </w:r>
          <w:r>
            <w:rPr>
              <w:noProof/>
            </w:rPr>
            <w:tab/>
          </w:r>
          <w:r>
            <w:rPr>
              <w:noProof/>
            </w:rPr>
            <w:fldChar w:fldCharType="begin"/>
          </w:r>
          <w:r>
            <w:rPr>
              <w:noProof/>
            </w:rPr>
            <w:instrText xml:space="preserve"> PAGEREF _Toc305256868 \h </w:instrText>
          </w:r>
          <w:r>
            <w:rPr>
              <w:noProof/>
            </w:rPr>
          </w:r>
          <w:r>
            <w:rPr>
              <w:noProof/>
            </w:rPr>
            <w:fldChar w:fldCharType="separate"/>
          </w:r>
          <w:r>
            <w:rPr>
              <w:noProof/>
            </w:rPr>
            <w:t>5</w:t>
          </w:r>
          <w:r>
            <w:rPr>
              <w:noProof/>
            </w:rPr>
            <w:fldChar w:fldCharType="end"/>
          </w:r>
        </w:p>
        <w:p w14:paraId="4312C494" w14:textId="77777777" w:rsidR="007F43E6" w:rsidRDefault="007F43E6">
          <w:pPr>
            <w:pStyle w:val="TOC2"/>
            <w:tabs>
              <w:tab w:val="right" w:leader="dot" w:pos="8630"/>
            </w:tabs>
            <w:rPr>
              <w:noProof/>
            </w:rPr>
          </w:pPr>
          <w:r>
            <w:rPr>
              <w:noProof/>
            </w:rPr>
            <w:t>Hardware Dependencies</w:t>
          </w:r>
          <w:r>
            <w:rPr>
              <w:noProof/>
            </w:rPr>
            <w:tab/>
          </w:r>
          <w:r>
            <w:rPr>
              <w:noProof/>
            </w:rPr>
            <w:fldChar w:fldCharType="begin"/>
          </w:r>
          <w:r>
            <w:rPr>
              <w:noProof/>
            </w:rPr>
            <w:instrText xml:space="preserve"> PAGEREF _Toc305256869 \h </w:instrText>
          </w:r>
          <w:r>
            <w:rPr>
              <w:noProof/>
            </w:rPr>
          </w:r>
          <w:r>
            <w:rPr>
              <w:noProof/>
            </w:rPr>
            <w:fldChar w:fldCharType="separate"/>
          </w:r>
          <w:r>
            <w:rPr>
              <w:noProof/>
            </w:rPr>
            <w:t>5</w:t>
          </w:r>
          <w:r>
            <w:rPr>
              <w:noProof/>
            </w:rPr>
            <w:fldChar w:fldCharType="end"/>
          </w:r>
        </w:p>
        <w:p w14:paraId="420C3B74" w14:textId="77777777" w:rsidR="007F43E6" w:rsidRDefault="007F43E6">
          <w:pPr>
            <w:pStyle w:val="TOC2"/>
            <w:tabs>
              <w:tab w:val="right" w:leader="dot" w:pos="8630"/>
            </w:tabs>
            <w:rPr>
              <w:noProof/>
            </w:rPr>
          </w:pPr>
          <w:r>
            <w:rPr>
              <w:noProof/>
            </w:rPr>
            <w:lastRenderedPageBreak/>
            <w:t>Test Data &amp; Database</w:t>
          </w:r>
          <w:r>
            <w:rPr>
              <w:noProof/>
            </w:rPr>
            <w:tab/>
          </w:r>
          <w:r>
            <w:rPr>
              <w:noProof/>
            </w:rPr>
            <w:fldChar w:fldCharType="begin"/>
          </w:r>
          <w:r>
            <w:rPr>
              <w:noProof/>
            </w:rPr>
            <w:instrText xml:space="preserve"> PAGEREF _Toc305256870 \h </w:instrText>
          </w:r>
          <w:r>
            <w:rPr>
              <w:noProof/>
            </w:rPr>
          </w:r>
          <w:r>
            <w:rPr>
              <w:noProof/>
            </w:rPr>
            <w:fldChar w:fldCharType="separate"/>
          </w:r>
          <w:r>
            <w:rPr>
              <w:noProof/>
            </w:rPr>
            <w:t>5</w:t>
          </w:r>
          <w:r>
            <w:rPr>
              <w:noProof/>
            </w:rPr>
            <w:fldChar w:fldCharType="end"/>
          </w:r>
        </w:p>
        <w:p w14:paraId="6A51BB3D" w14:textId="77777777" w:rsidR="007F43E6" w:rsidRDefault="007F43E6">
          <w:pPr>
            <w:pStyle w:val="TOC1"/>
            <w:tabs>
              <w:tab w:val="right" w:leader="dot" w:pos="8630"/>
            </w:tabs>
            <w:rPr>
              <w:noProof/>
            </w:rPr>
          </w:pPr>
          <w:r>
            <w:rPr>
              <w:noProof/>
            </w:rPr>
            <w:t>Risks</w:t>
          </w:r>
          <w:r>
            <w:rPr>
              <w:noProof/>
            </w:rPr>
            <w:tab/>
          </w:r>
          <w:r>
            <w:rPr>
              <w:noProof/>
            </w:rPr>
            <w:fldChar w:fldCharType="begin"/>
          </w:r>
          <w:r>
            <w:rPr>
              <w:noProof/>
            </w:rPr>
            <w:instrText xml:space="preserve"> PAGEREF _Toc305256871 \h </w:instrText>
          </w:r>
          <w:r>
            <w:rPr>
              <w:noProof/>
            </w:rPr>
          </w:r>
          <w:r>
            <w:rPr>
              <w:noProof/>
            </w:rPr>
            <w:fldChar w:fldCharType="separate"/>
          </w:r>
          <w:r>
            <w:rPr>
              <w:noProof/>
            </w:rPr>
            <w:t>5</w:t>
          </w:r>
          <w:r>
            <w:rPr>
              <w:noProof/>
            </w:rPr>
            <w:fldChar w:fldCharType="end"/>
          </w:r>
        </w:p>
        <w:p w14:paraId="5C88F4CA" w14:textId="77777777" w:rsidR="007F43E6" w:rsidRDefault="007F43E6">
          <w:pPr>
            <w:pStyle w:val="TOC2"/>
            <w:tabs>
              <w:tab w:val="right" w:leader="dot" w:pos="8630"/>
            </w:tabs>
            <w:rPr>
              <w:noProof/>
            </w:rPr>
          </w:pPr>
          <w:r>
            <w:rPr>
              <w:noProof/>
            </w:rPr>
            <w:t>Schedule</w:t>
          </w:r>
          <w:r>
            <w:rPr>
              <w:noProof/>
            </w:rPr>
            <w:tab/>
          </w:r>
          <w:r>
            <w:rPr>
              <w:noProof/>
            </w:rPr>
            <w:fldChar w:fldCharType="begin"/>
          </w:r>
          <w:r>
            <w:rPr>
              <w:noProof/>
            </w:rPr>
            <w:instrText xml:space="preserve"> PAGEREF _Toc305256872 \h </w:instrText>
          </w:r>
          <w:r>
            <w:rPr>
              <w:noProof/>
            </w:rPr>
          </w:r>
          <w:r>
            <w:rPr>
              <w:noProof/>
            </w:rPr>
            <w:fldChar w:fldCharType="separate"/>
          </w:r>
          <w:r>
            <w:rPr>
              <w:noProof/>
            </w:rPr>
            <w:t>5</w:t>
          </w:r>
          <w:r>
            <w:rPr>
              <w:noProof/>
            </w:rPr>
            <w:fldChar w:fldCharType="end"/>
          </w:r>
        </w:p>
        <w:p w14:paraId="0D23DD3A" w14:textId="77777777" w:rsidR="007F43E6" w:rsidRDefault="007F43E6">
          <w:pPr>
            <w:pStyle w:val="TOC2"/>
            <w:tabs>
              <w:tab w:val="right" w:leader="dot" w:pos="8630"/>
            </w:tabs>
            <w:rPr>
              <w:noProof/>
            </w:rPr>
          </w:pPr>
          <w:r>
            <w:rPr>
              <w:noProof/>
            </w:rPr>
            <w:t>Technical</w:t>
          </w:r>
          <w:r>
            <w:rPr>
              <w:noProof/>
            </w:rPr>
            <w:tab/>
          </w:r>
          <w:r>
            <w:rPr>
              <w:noProof/>
            </w:rPr>
            <w:fldChar w:fldCharType="begin"/>
          </w:r>
          <w:r>
            <w:rPr>
              <w:noProof/>
            </w:rPr>
            <w:instrText xml:space="preserve"> PAGEREF _Toc305256873 \h </w:instrText>
          </w:r>
          <w:r>
            <w:rPr>
              <w:noProof/>
            </w:rPr>
          </w:r>
          <w:r>
            <w:rPr>
              <w:noProof/>
            </w:rPr>
            <w:fldChar w:fldCharType="separate"/>
          </w:r>
          <w:r>
            <w:rPr>
              <w:noProof/>
            </w:rPr>
            <w:t>5</w:t>
          </w:r>
          <w:r>
            <w:rPr>
              <w:noProof/>
            </w:rPr>
            <w:fldChar w:fldCharType="end"/>
          </w:r>
        </w:p>
        <w:p w14:paraId="33EAA681" w14:textId="77777777" w:rsidR="007F43E6" w:rsidRDefault="007F43E6">
          <w:pPr>
            <w:pStyle w:val="TOC2"/>
            <w:tabs>
              <w:tab w:val="right" w:leader="dot" w:pos="8630"/>
            </w:tabs>
            <w:rPr>
              <w:noProof/>
            </w:rPr>
          </w:pPr>
          <w:r>
            <w:rPr>
              <w:noProof/>
            </w:rPr>
            <w:t>Management</w:t>
          </w:r>
          <w:r>
            <w:rPr>
              <w:noProof/>
            </w:rPr>
            <w:tab/>
          </w:r>
          <w:r>
            <w:rPr>
              <w:noProof/>
            </w:rPr>
            <w:fldChar w:fldCharType="begin"/>
          </w:r>
          <w:r>
            <w:rPr>
              <w:noProof/>
            </w:rPr>
            <w:instrText xml:space="preserve"> PAGEREF _Toc305256874 \h </w:instrText>
          </w:r>
          <w:r>
            <w:rPr>
              <w:noProof/>
            </w:rPr>
          </w:r>
          <w:r>
            <w:rPr>
              <w:noProof/>
            </w:rPr>
            <w:fldChar w:fldCharType="separate"/>
          </w:r>
          <w:r>
            <w:rPr>
              <w:noProof/>
            </w:rPr>
            <w:t>5</w:t>
          </w:r>
          <w:r>
            <w:rPr>
              <w:noProof/>
            </w:rPr>
            <w:fldChar w:fldCharType="end"/>
          </w:r>
        </w:p>
        <w:p w14:paraId="4C0271B0" w14:textId="77777777" w:rsidR="007F43E6" w:rsidRDefault="007F43E6">
          <w:pPr>
            <w:pStyle w:val="TOC2"/>
            <w:tabs>
              <w:tab w:val="right" w:leader="dot" w:pos="8630"/>
            </w:tabs>
            <w:rPr>
              <w:noProof/>
            </w:rPr>
          </w:pPr>
          <w:r>
            <w:rPr>
              <w:noProof/>
            </w:rPr>
            <w:t>Personnel</w:t>
          </w:r>
          <w:r>
            <w:rPr>
              <w:noProof/>
            </w:rPr>
            <w:tab/>
          </w:r>
          <w:r>
            <w:rPr>
              <w:noProof/>
            </w:rPr>
            <w:fldChar w:fldCharType="begin"/>
          </w:r>
          <w:r>
            <w:rPr>
              <w:noProof/>
            </w:rPr>
            <w:instrText xml:space="preserve"> PAGEREF _Toc305256875 \h </w:instrText>
          </w:r>
          <w:r>
            <w:rPr>
              <w:noProof/>
            </w:rPr>
          </w:r>
          <w:r>
            <w:rPr>
              <w:noProof/>
            </w:rPr>
            <w:fldChar w:fldCharType="separate"/>
          </w:r>
          <w:r>
            <w:rPr>
              <w:noProof/>
            </w:rPr>
            <w:t>5</w:t>
          </w:r>
          <w:r>
            <w:rPr>
              <w:noProof/>
            </w:rPr>
            <w:fldChar w:fldCharType="end"/>
          </w:r>
        </w:p>
        <w:p w14:paraId="14D04A14" w14:textId="77777777" w:rsidR="007F43E6" w:rsidRDefault="007F43E6">
          <w:pPr>
            <w:pStyle w:val="TOC2"/>
            <w:tabs>
              <w:tab w:val="right" w:leader="dot" w:pos="8630"/>
            </w:tabs>
            <w:rPr>
              <w:noProof/>
            </w:rPr>
          </w:pPr>
          <w:r>
            <w:rPr>
              <w:noProof/>
            </w:rPr>
            <w:t>Requirements</w:t>
          </w:r>
          <w:r>
            <w:rPr>
              <w:noProof/>
            </w:rPr>
            <w:tab/>
          </w:r>
          <w:r>
            <w:rPr>
              <w:noProof/>
            </w:rPr>
            <w:fldChar w:fldCharType="begin"/>
          </w:r>
          <w:r>
            <w:rPr>
              <w:noProof/>
            </w:rPr>
            <w:instrText xml:space="preserve"> PAGEREF _Toc305256876 \h </w:instrText>
          </w:r>
          <w:r>
            <w:rPr>
              <w:noProof/>
            </w:rPr>
          </w:r>
          <w:r>
            <w:rPr>
              <w:noProof/>
            </w:rPr>
            <w:fldChar w:fldCharType="separate"/>
          </w:r>
          <w:r>
            <w:rPr>
              <w:noProof/>
            </w:rPr>
            <w:t>5</w:t>
          </w:r>
          <w:r>
            <w:rPr>
              <w:noProof/>
            </w:rPr>
            <w:fldChar w:fldCharType="end"/>
          </w:r>
        </w:p>
        <w:p w14:paraId="15B68C47" w14:textId="77777777" w:rsidR="007F43E6" w:rsidRDefault="007F43E6">
          <w:pPr>
            <w:pStyle w:val="TOC1"/>
            <w:tabs>
              <w:tab w:val="right" w:leader="dot" w:pos="8630"/>
            </w:tabs>
            <w:rPr>
              <w:noProof/>
            </w:rPr>
          </w:pPr>
          <w:r>
            <w:rPr>
              <w:noProof/>
            </w:rPr>
            <w:t>Tools</w:t>
          </w:r>
          <w:r>
            <w:rPr>
              <w:noProof/>
            </w:rPr>
            <w:tab/>
          </w:r>
          <w:r>
            <w:rPr>
              <w:noProof/>
            </w:rPr>
            <w:fldChar w:fldCharType="begin"/>
          </w:r>
          <w:r>
            <w:rPr>
              <w:noProof/>
            </w:rPr>
            <w:instrText xml:space="preserve"> PAGEREF _Toc305256877 \h </w:instrText>
          </w:r>
          <w:r>
            <w:rPr>
              <w:noProof/>
            </w:rPr>
          </w:r>
          <w:r>
            <w:rPr>
              <w:noProof/>
            </w:rPr>
            <w:fldChar w:fldCharType="separate"/>
          </w:r>
          <w:r>
            <w:rPr>
              <w:noProof/>
            </w:rPr>
            <w:t>5</w:t>
          </w:r>
          <w:r>
            <w:rPr>
              <w:noProof/>
            </w:rPr>
            <w:fldChar w:fldCharType="end"/>
          </w:r>
        </w:p>
        <w:p w14:paraId="17303D50" w14:textId="77777777" w:rsidR="007F43E6" w:rsidRDefault="007F43E6">
          <w:pPr>
            <w:pStyle w:val="TOC1"/>
            <w:tabs>
              <w:tab w:val="right" w:leader="dot" w:pos="8630"/>
            </w:tabs>
            <w:rPr>
              <w:noProof/>
            </w:rPr>
          </w:pPr>
          <w:r>
            <w:rPr>
              <w:noProof/>
            </w:rPr>
            <w:t>Documentation</w:t>
          </w:r>
          <w:r>
            <w:rPr>
              <w:noProof/>
            </w:rPr>
            <w:tab/>
          </w:r>
          <w:r>
            <w:rPr>
              <w:noProof/>
            </w:rPr>
            <w:fldChar w:fldCharType="begin"/>
          </w:r>
          <w:r>
            <w:rPr>
              <w:noProof/>
            </w:rPr>
            <w:instrText xml:space="preserve"> PAGEREF _Toc305256878 \h </w:instrText>
          </w:r>
          <w:r>
            <w:rPr>
              <w:noProof/>
            </w:rPr>
          </w:r>
          <w:r>
            <w:rPr>
              <w:noProof/>
            </w:rPr>
            <w:fldChar w:fldCharType="separate"/>
          </w:r>
          <w:r>
            <w:rPr>
              <w:noProof/>
            </w:rPr>
            <w:t>5</w:t>
          </w:r>
          <w:r>
            <w:rPr>
              <w:noProof/>
            </w:rPr>
            <w:fldChar w:fldCharType="end"/>
          </w:r>
        </w:p>
        <w:p w14:paraId="30ACDE69" w14:textId="77777777" w:rsidR="007F43E6" w:rsidRDefault="007F43E6">
          <w:pPr>
            <w:pStyle w:val="TOC1"/>
            <w:tabs>
              <w:tab w:val="right" w:leader="dot" w:pos="8630"/>
            </w:tabs>
            <w:rPr>
              <w:noProof/>
            </w:rPr>
          </w:pPr>
          <w:r>
            <w:rPr>
              <w:noProof/>
            </w:rPr>
            <w:t>Approvals</w:t>
          </w:r>
          <w:r>
            <w:rPr>
              <w:noProof/>
            </w:rPr>
            <w:tab/>
          </w:r>
          <w:r>
            <w:rPr>
              <w:noProof/>
            </w:rPr>
            <w:fldChar w:fldCharType="begin"/>
          </w:r>
          <w:r>
            <w:rPr>
              <w:noProof/>
            </w:rPr>
            <w:instrText xml:space="preserve"> PAGEREF _Toc305256879 \h </w:instrText>
          </w:r>
          <w:r>
            <w:rPr>
              <w:noProof/>
            </w:rPr>
          </w:r>
          <w:r>
            <w:rPr>
              <w:noProof/>
            </w:rPr>
            <w:fldChar w:fldCharType="separate"/>
          </w:r>
          <w:r>
            <w:rPr>
              <w:noProof/>
            </w:rPr>
            <w:t>5</w:t>
          </w:r>
          <w:r>
            <w:rPr>
              <w:noProof/>
            </w:rPr>
            <w:fldChar w:fldCharType="end"/>
          </w:r>
        </w:p>
        <w:p w14:paraId="72DD2C65" w14:textId="77777777" w:rsidR="007F43E6" w:rsidRDefault="007F43E6">
          <w:r>
            <w:rPr>
              <w:b/>
              <w:bCs/>
              <w:noProof/>
            </w:rPr>
            <w:fldChar w:fldCharType="end"/>
          </w:r>
        </w:p>
      </w:sdtContent>
    </w:sdt>
    <w:p w14:paraId="29FD1F1F" w14:textId="77777777" w:rsidR="007F43E6" w:rsidRDefault="007F43E6" w:rsidP="00540A29">
      <w:pPr>
        <w:pStyle w:val="Heading1"/>
      </w:pPr>
    </w:p>
    <w:p w14:paraId="6E9FA89F" w14:textId="77777777" w:rsidR="007F43E6" w:rsidRDefault="007F43E6" w:rsidP="007F43E6">
      <w:pPr>
        <w:rPr>
          <w:rFonts w:asciiTheme="majorHAnsi" w:eastAsiaTheme="majorEastAsia" w:hAnsiTheme="majorHAnsi" w:cstheme="majorBidi"/>
          <w:color w:val="345A8A" w:themeColor="accent1" w:themeShade="B5"/>
          <w:sz w:val="32"/>
          <w:szCs w:val="32"/>
        </w:rPr>
      </w:pPr>
      <w:r>
        <w:br w:type="page"/>
      </w:r>
    </w:p>
    <w:p w14:paraId="7E14DD16" w14:textId="77777777" w:rsidR="007F43E6" w:rsidRDefault="007F43E6" w:rsidP="00540A29">
      <w:pPr>
        <w:pStyle w:val="Heading1"/>
      </w:pPr>
    </w:p>
    <w:p w14:paraId="0172829E" w14:textId="77777777" w:rsidR="007F43E6" w:rsidRPr="007F43E6" w:rsidRDefault="007F43E6" w:rsidP="007F43E6">
      <w:pPr>
        <w:rPr>
          <w:rFonts w:asciiTheme="majorHAnsi" w:eastAsiaTheme="majorEastAsia" w:hAnsiTheme="majorHAnsi" w:cstheme="majorBidi"/>
          <w:color w:val="345A8A" w:themeColor="accent1" w:themeShade="B5"/>
          <w:sz w:val="32"/>
          <w:szCs w:val="32"/>
        </w:rPr>
      </w:pPr>
      <w:r>
        <w:br w:type="page"/>
      </w:r>
    </w:p>
    <w:p w14:paraId="210990FC" w14:textId="77777777" w:rsidR="00236633" w:rsidRDefault="00540A29" w:rsidP="00540A29">
      <w:pPr>
        <w:pStyle w:val="Heading1"/>
      </w:pPr>
      <w:bookmarkStart w:id="0" w:name="_Toc305256833"/>
      <w:r>
        <w:t>Introduction</w:t>
      </w:r>
      <w:bookmarkEnd w:id="0"/>
    </w:p>
    <w:p w14:paraId="5FAB42DB" w14:textId="03BDB51B" w:rsidR="00484ACE" w:rsidRPr="00484ACE" w:rsidRDefault="00484ACE" w:rsidP="00484ACE">
      <w:r>
        <w:tab/>
        <w:t xml:space="preserve">This document shall be used to </w:t>
      </w:r>
      <w:r w:rsidR="00657478">
        <w:t xml:space="preserve">create a test plan for the medical project. </w:t>
      </w:r>
    </w:p>
    <w:p w14:paraId="070BE61F" w14:textId="77777777" w:rsidR="00540A29" w:rsidRDefault="00540A29" w:rsidP="007F43E6">
      <w:pPr>
        <w:pStyle w:val="Heading2"/>
      </w:pPr>
      <w:bookmarkStart w:id="1" w:name="_Toc305256834"/>
      <w:r>
        <w:t>Objectives</w:t>
      </w:r>
      <w:bookmarkEnd w:id="1"/>
    </w:p>
    <w:p w14:paraId="457D7A43" w14:textId="5DBE8CDC" w:rsidR="00D978A9" w:rsidRPr="00D978A9" w:rsidRDefault="00D978A9" w:rsidP="00D978A9">
      <w:r>
        <w:tab/>
        <w:t xml:space="preserve">The main objective of this document is to come up with all the necessary parts of a </w:t>
      </w:r>
      <w:r w:rsidR="00FF4B74">
        <w:t>fully-fledged</w:t>
      </w:r>
      <w:r>
        <w:t xml:space="preserve"> test plan. </w:t>
      </w:r>
      <w:r w:rsidR="00855F45">
        <w:t>This includes identifying the scope of testing that will be done, identifying any references needed to perform the testing, defining the environment in which the tests will be run, and identifying the classifications of the tests themselves. This document will also explore any risks involved with meeting the test plan. Approvals will be noted at the end of the document.</w:t>
      </w:r>
    </w:p>
    <w:p w14:paraId="6E87F8AE" w14:textId="77777777" w:rsidR="00540A29" w:rsidRPr="00540A29" w:rsidRDefault="00540A29" w:rsidP="007F43E6">
      <w:pPr>
        <w:pStyle w:val="Heading1"/>
      </w:pPr>
      <w:bookmarkStart w:id="2" w:name="_Toc305256835"/>
      <w:r w:rsidRPr="00540A29">
        <w:t>Scope</w:t>
      </w:r>
      <w:bookmarkEnd w:id="2"/>
    </w:p>
    <w:p w14:paraId="715C235B" w14:textId="4076E37E" w:rsidR="00540A29" w:rsidRDefault="00AF03BF" w:rsidP="007F43E6">
      <w:pPr>
        <w:pStyle w:val="Heading2"/>
      </w:pPr>
      <w:r>
        <w:t>Identification</w:t>
      </w:r>
    </w:p>
    <w:p w14:paraId="358623E6" w14:textId="24D4B237" w:rsidR="00C549DC" w:rsidRPr="00C549DC" w:rsidRDefault="008B136A" w:rsidP="008B136A">
      <w:pPr>
        <w:ind w:firstLine="720"/>
      </w:pPr>
      <w:r>
        <w:t xml:space="preserve">This test plan covers the testing of two key pieces of software, the data collection software and the data analysis software. All testing outlined in this document must be run against the final version of these software. The final version of the application </w:t>
      </w:r>
      <w:r w:rsidR="008A6496">
        <w:t xml:space="preserve">containing both pieces of software that passes all testing shall be known as version </w:t>
      </w:r>
      <w:commentRangeStart w:id="3"/>
      <w:r w:rsidR="00765E94">
        <w:t xml:space="preserve">Med656 </w:t>
      </w:r>
      <w:r w:rsidR="008A6496">
        <w:t>1.0</w:t>
      </w:r>
      <w:commentRangeEnd w:id="3"/>
      <w:r w:rsidR="00294AD7">
        <w:rPr>
          <w:rStyle w:val="CommentReference"/>
        </w:rPr>
        <w:commentReference w:id="3"/>
      </w:r>
      <w:r w:rsidR="008A6496">
        <w:t xml:space="preserve">. </w:t>
      </w:r>
      <w:ins w:id="4" w:author="Timothy Wilkins" w:date="2015-10-08T19:03:00Z">
        <w:r w:rsidR="00EF47D3">
          <w:t xml:space="preserve"> </w:t>
        </w:r>
      </w:ins>
    </w:p>
    <w:p w14:paraId="76C5511E" w14:textId="73250951" w:rsidR="00540A29" w:rsidRDefault="00AF03BF" w:rsidP="007F43E6">
      <w:pPr>
        <w:pStyle w:val="Heading2"/>
        <w:rPr>
          <w:ins w:id="5" w:author="Timothy Wilkins" w:date="2015-10-08T19:04:00Z"/>
        </w:rPr>
      </w:pPr>
      <w:r>
        <w:t>System Overview</w:t>
      </w:r>
    </w:p>
    <w:p w14:paraId="194B6DF3" w14:textId="77777777" w:rsidR="00EF47D3" w:rsidRDefault="00EF47D3" w:rsidP="00EF47D3">
      <w:pPr>
        <w:rPr>
          <w:ins w:id="6" w:author="Timothy Wilkins" w:date="2015-10-08T19:05:00Z"/>
        </w:rPr>
      </w:pPr>
      <w:ins w:id="7" w:author="Timothy Wilkins" w:date="2015-10-08T19:04:00Z">
        <w:r>
          <w:tab/>
        </w:r>
      </w:ins>
      <w:ins w:id="8" w:author="Timothy Wilkins" w:date="2015-10-08T19:05:00Z">
        <w:r>
          <w:t>The medical project will consist of two pieces of software.  The first being a data collection tool, and the second being software that will be used to analyze data collected into a database by the first tool.  The two pieces of software are described below.</w:t>
        </w:r>
      </w:ins>
    </w:p>
    <w:p w14:paraId="7DC5D2D9" w14:textId="77777777" w:rsidR="00EF47D3" w:rsidRDefault="00EF47D3" w:rsidP="00EF47D3">
      <w:pPr>
        <w:rPr>
          <w:ins w:id="9" w:author="Timothy Wilkins" w:date="2015-10-08T19:05:00Z"/>
        </w:rPr>
      </w:pPr>
      <w:ins w:id="10" w:author="Timothy Wilkins" w:date="2015-10-08T19:05:00Z">
        <w:r>
          <w:t xml:space="preserve">The data collection portion of this project will consist of the following.  There are several different medical devices to be used for this project that record various types of data.  The data provided by these devices consists of different file formats, and the data is different from device to device.  The data files from the device will likely be exported in one zip file that will need to be extracted and processed, however the contents of the zip files will vary.  The software will have to determine the contents of the zip file and how to process the files within.  Due to how long data transfers take to download the data from a device, there may be a need to convert the data from a binary format to another format in order to speed up the process of getting data off the device.  The software needs to able to take in files provided by the medical devices and be able to translate them in a way where they can be stored in a database.  The software needs to run in the background of a PC and wait for files that need to be processed.  The software will have to interact with a database to insert the data that has been processed in order for the data to be stored for later analysis.  The software should allow for some basic configuration such as designating a folder on the PC to be a listener.  </w:t>
        </w:r>
        <w:proofErr w:type="gramStart"/>
        <w:r>
          <w:t>Files moved or copied into this folder will be processed by the software</w:t>
        </w:r>
        <w:proofErr w:type="gramEnd"/>
        <w:r>
          <w:t xml:space="preserve"> when they are added.  The software should have the ability to process multiple zip files if more than one is placed into the processing folder at a time.</w:t>
        </w:r>
      </w:ins>
    </w:p>
    <w:p w14:paraId="2936CB4A" w14:textId="77777777" w:rsidR="00EF47D3" w:rsidRDefault="00EF47D3" w:rsidP="00EF47D3">
      <w:pPr>
        <w:rPr>
          <w:ins w:id="11" w:author="Timothy Wilkins" w:date="2015-10-08T19:05:00Z"/>
        </w:rPr>
      </w:pPr>
      <w:ins w:id="12" w:author="Timothy Wilkins" w:date="2015-10-08T19:05:00Z">
        <w:r>
          <w:t>Data analysis software needs to be created to analyze the data that is captured from the data collection tool mentioned above.  This piece of software will be a separate stand-alone application that may need to be implemented within the current UAH Medical Web Portal. The software needs to perform data analysis over different intervals of time such as one week, one month, etc.  There will need to be some way to manage user access to the various medical data that has been inserted into the database that this software will access.  Below are some proposed data analysis ideas that can be incorporated into the project.</w:t>
        </w:r>
      </w:ins>
    </w:p>
    <w:p w14:paraId="3621A47C" w14:textId="77777777" w:rsidR="00EF47D3" w:rsidRDefault="00EF47D3" w:rsidP="00EF47D3">
      <w:pPr>
        <w:rPr>
          <w:ins w:id="13" w:author="Timothy Wilkins" w:date="2015-10-08T19:05:00Z"/>
        </w:rPr>
      </w:pPr>
      <w:ins w:id="14" w:author="Timothy Wilkins" w:date="2015-10-08T19:05:00Z">
        <w:r>
          <w:t>•</w:t>
        </w:r>
        <w:r>
          <w:tab/>
          <w:t>Simple Moving Average</w:t>
        </w:r>
      </w:ins>
    </w:p>
    <w:p w14:paraId="43AFF147" w14:textId="77777777" w:rsidR="00EF47D3" w:rsidRDefault="00EF47D3" w:rsidP="00EF47D3">
      <w:pPr>
        <w:rPr>
          <w:ins w:id="15" w:author="Timothy Wilkins" w:date="2015-10-08T19:05:00Z"/>
        </w:rPr>
      </w:pPr>
      <w:proofErr w:type="gramStart"/>
      <w:ins w:id="16" w:author="Timothy Wilkins" w:date="2015-10-08T19:05:00Z">
        <w:r>
          <w:t>•</w:t>
        </w:r>
        <w:r>
          <w:tab/>
          <w:t>Data correlation discovery between the multiple devices.</w:t>
        </w:r>
        <w:proofErr w:type="gramEnd"/>
      </w:ins>
    </w:p>
    <w:p w14:paraId="4FC80E87" w14:textId="77777777" w:rsidR="00EF47D3" w:rsidRDefault="00EF47D3" w:rsidP="00EF47D3">
      <w:pPr>
        <w:rPr>
          <w:ins w:id="17" w:author="Timothy Wilkins" w:date="2015-10-08T19:05:00Z"/>
        </w:rPr>
      </w:pPr>
      <w:ins w:id="18" w:author="Timothy Wilkins" w:date="2015-10-08T19:05:00Z">
        <w:r>
          <w:t>•</w:t>
        </w:r>
        <w:r>
          <w:tab/>
        </w:r>
        <w:proofErr w:type="gramStart"/>
        <w:r>
          <w:t>Possibly</w:t>
        </w:r>
        <w:proofErr w:type="gramEnd"/>
        <w:r>
          <w:t xml:space="preserve"> determine when an individual moves from walking to running or simply being able to identify the activities that were being performed while the data was being captured.</w:t>
        </w:r>
      </w:ins>
    </w:p>
    <w:p w14:paraId="06D06E63" w14:textId="346A4B4F" w:rsidR="00EF47D3" w:rsidRPr="00EF47D3" w:rsidRDefault="00EF47D3" w:rsidP="00EF47D3">
      <w:pPr>
        <w:rPr>
          <w:rPrChange w:id="19" w:author="Timothy Wilkins" w:date="2015-10-08T19:04:00Z">
            <w:rPr/>
          </w:rPrChange>
        </w:rPr>
        <w:pPrChange w:id="20" w:author="Timothy Wilkins" w:date="2015-10-08T19:04:00Z">
          <w:pPr>
            <w:pStyle w:val="Heading2"/>
          </w:pPr>
        </w:pPrChange>
      </w:pPr>
      <w:ins w:id="21" w:author="Timothy Wilkins" w:date="2015-10-08T19:05:00Z">
        <w:r>
          <w:t>The data analysis possibilities will likely not fully be realized until the project team understands the different types of data that are available.  Also, there will need to be collaboration with the customer for additions or changes to the data measurements provided by this software.</w:t>
        </w:r>
      </w:ins>
    </w:p>
    <w:p w14:paraId="0AC5DDDE" w14:textId="25349A08" w:rsidR="00540A29" w:rsidRDefault="00AF03BF" w:rsidP="007F43E6">
      <w:pPr>
        <w:pStyle w:val="Heading2"/>
        <w:rPr>
          <w:ins w:id="22" w:author="Timothy Wilkins" w:date="2015-10-08T19:05:00Z"/>
        </w:rPr>
      </w:pPr>
      <w:r>
        <w:t>Document Overview</w:t>
      </w:r>
    </w:p>
    <w:p w14:paraId="6CD7EA24" w14:textId="31040153" w:rsidR="00EF47D3" w:rsidRPr="00EF47D3" w:rsidRDefault="00D5038F" w:rsidP="00EF47D3">
      <w:pPr>
        <w:rPr>
          <w:rPrChange w:id="23" w:author="Timothy Wilkins" w:date="2015-10-08T19:05:00Z">
            <w:rPr/>
          </w:rPrChange>
        </w:rPr>
        <w:pPrChange w:id="24" w:author="Timothy Wilkins" w:date="2015-10-08T19:05:00Z">
          <w:pPr>
            <w:pStyle w:val="Heading2"/>
          </w:pPr>
        </w:pPrChange>
      </w:pPr>
      <w:ins w:id="25" w:author="Timothy Wilkins" w:date="2015-10-08T19:05:00Z">
        <w:r>
          <w:tab/>
          <w:t xml:space="preserve">This document contains information </w:t>
        </w:r>
      </w:ins>
      <w:ins w:id="26" w:author="Timothy Wilkins" w:date="2015-10-08T19:06:00Z">
        <w:r>
          <w:t>relevant</w:t>
        </w:r>
      </w:ins>
      <w:ins w:id="27" w:author="Timothy Wilkins" w:date="2015-10-08T19:05:00Z">
        <w:r>
          <w:t xml:space="preserve"> </w:t>
        </w:r>
      </w:ins>
      <w:ins w:id="28" w:author="Timothy Wilkins" w:date="2015-10-08T19:06:00Z">
        <w:r>
          <w:t xml:space="preserve">only to the software, testing, and planning associated with such. None of the material in this document is to contain actual names, </w:t>
        </w:r>
      </w:ins>
      <w:ins w:id="29" w:author="Timothy Wilkins" w:date="2015-10-08T19:07:00Z">
        <w:r>
          <w:t xml:space="preserve">medical </w:t>
        </w:r>
      </w:ins>
      <w:ins w:id="30" w:author="Timothy Wilkins" w:date="2015-10-08T19:06:00Z">
        <w:r>
          <w:t xml:space="preserve">data, or information about actual people </w:t>
        </w:r>
      </w:ins>
      <w:ins w:id="31" w:author="Timothy Wilkins" w:date="2015-10-08T19:07:00Z">
        <w:r>
          <w:t xml:space="preserve">living or dead. Medical information is private and no actual data from actual people will be included in this document. As </w:t>
        </w:r>
      </w:ins>
      <w:ins w:id="32" w:author="Timothy Wilkins" w:date="2015-10-08T19:08:00Z">
        <w:r>
          <w:t>such, this document may be distributed freely and made publicly available.</w:t>
        </w:r>
      </w:ins>
    </w:p>
    <w:p w14:paraId="63DD4BC3" w14:textId="28724D6A" w:rsidR="00540A29" w:rsidRDefault="00AF03BF" w:rsidP="007F43E6">
      <w:pPr>
        <w:pStyle w:val="Heading2"/>
        <w:rPr>
          <w:ins w:id="33" w:author="Timothy Wilkins" w:date="2015-10-08T19:09:00Z"/>
        </w:rPr>
      </w:pPr>
      <w:r>
        <w:t>Relationships</w:t>
      </w:r>
    </w:p>
    <w:p w14:paraId="7A635E94" w14:textId="7D58C118" w:rsidR="00D5038F" w:rsidRPr="00D5038F" w:rsidRDefault="002F4442" w:rsidP="00D5038F">
      <w:pPr>
        <w:rPr>
          <w:rPrChange w:id="34" w:author="Timothy Wilkins" w:date="2015-10-08T19:09:00Z">
            <w:rPr/>
          </w:rPrChange>
        </w:rPr>
        <w:pPrChange w:id="35" w:author="Timothy Wilkins" w:date="2015-10-08T19:09:00Z">
          <w:pPr>
            <w:pStyle w:val="Heading2"/>
          </w:pPr>
        </w:pPrChange>
      </w:pPr>
      <w:ins w:id="36" w:author="Timothy Wilkins" w:date="2015-10-08T19:14:00Z">
        <w:r>
          <w:tab/>
          <w:t xml:space="preserve">This document is closely related to the Software Development Plan (SDP). </w:t>
        </w:r>
      </w:ins>
      <w:ins w:id="37" w:author="Timothy Wilkins" w:date="2015-10-08T19:15:00Z">
        <w:r w:rsidR="0045465B">
          <w:t xml:space="preserve">As the SDP is created, this document will need to be maintained to keep its relevance. </w:t>
        </w:r>
        <w:r w:rsidR="004D3669">
          <w:t xml:space="preserve">Any tests described by this document will be closely related to the </w:t>
        </w:r>
      </w:ins>
      <w:ins w:id="38" w:author="Timothy Wilkins" w:date="2015-10-08T19:17:00Z">
        <w:r w:rsidR="004D3669">
          <w:t xml:space="preserve">features, classes, or functions described in the SDP and thus as these elements are updated or changed, this document will need to be updated or changed. </w:t>
        </w:r>
      </w:ins>
      <w:ins w:id="39" w:author="Timothy Wilkins" w:date="2015-10-08T19:19:00Z">
        <w:r w:rsidR="00215118">
          <w:t xml:space="preserve">Updates to this document will be under revision control as described in the </w:t>
        </w:r>
      </w:ins>
      <w:ins w:id="40" w:author="Timothy Wilkins" w:date="2015-10-08T19:21:00Z">
        <w:r w:rsidR="005B6629">
          <w:t xml:space="preserve">Configuration Management Plan. </w:t>
        </w:r>
      </w:ins>
    </w:p>
    <w:p w14:paraId="68F209E4" w14:textId="4410B054" w:rsidR="00AF03BF" w:rsidRPr="00AF03BF" w:rsidRDefault="00AF03BF" w:rsidP="00AF03BF">
      <w:pPr>
        <w:pStyle w:val="Heading1"/>
      </w:pPr>
      <w:r>
        <w:t>References</w:t>
      </w:r>
    </w:p>
    <w:p w14:paraId="3BB067EF" w14:textId="479EC92F" w:rsidR="00540A29" w:rsidRDefault="00484ACE" w:rsidP="007F43E6">
      <w:pPr>
        <w:pStyle w:val="Heading1"/>
        <w:rPr>
          <w:ins w:id="41" w:author="Timothy Wilkins" w:date="2015-10-08T19:21:00Z"/>
        </w:rPr>
      </w:pPr>
      <w:r>
        <w:t>Software Test Environment</w:t>
      </w:r>
      <w:r w:rsidR="00540A29" w:rsidRPr="00540A29">
        <w:t xml:space="preserve"> </w:t>
      </w:r>
    </w:p>
    <w:p w14:paraId="5C560C5B" w14:textId="3F189A37" w:rsidR="00B67514" w:rsidRPr="00B67514" w:rsidRDefault="006963FC" w:rsidP="00B67514">
      <w:pPr>
        <w:rPr>
          <w:rPrChange w:id="42" w:author="Timothy Wilkins" w:date="2015-10-08T19:21:00Z">
            <w:rPr/>
          </w:rPrChange>
        </w:rPr>
        <w:pPrChange w:id="43" w:author="Timothy Wilkins" w:date="2015-10-08T19:21:00Z">
          <w:pPr>
            <w:pStyle w:val="Heading1"/>
          </w:pPr>
        </w:pPrChange>
      </w:pPr>
      <w:ins w:id="44" w:author="Timothy Wilkins" w:date="2015-10-08T19:22:00Z">
        <w:r>
          <w:tab/>
          <w:t xml:space="preserve">This section describes the test environment. </w:t>
        </w:r>
      </w:ins>
      <w:ins w:id="45" w:author="Timothy Wilkins" w:date="2015-10-08T19:23:00Z">
        <w:r w:rsidR="00F0700B">
          <w:t xml:space="preserve">There will be 2 test environments. </w:t>
        </w:r>
        <w:proofErr w:type="gramStart"/>
        <w:r w:rsidR="00F0700B">
          <w:t>One for the data collection software and another for the data analysis software.</w:t>
        </w:r>
        <w:proofErr w:type="gramEnd"/>
        <w:r w:rsidR="00F0700B">
          <w:t xml:space="preserve"> </w:t>
        </w:r>
      </w:ins>
    </w:p>
    <w:p w14:paraId="4B7DF61F" w14:textId="3A57CF64" w:rsidR="00DE489A" w:rsidRDefault="00DE489A" w:rsidP="007F43E6">
      <w:pPr>
        <w:pStyle w:val="Heading2"/>
        <w:rPr>
          <w:ins w:id="46" w:author="Timothy Wilkins" w:date="2015-10-08T19:25:00Z"/>
        </w:rPr>
      </w:pPr>
      <w:bookmarkStart w:id="47" w:name="_Toc305256841"/>
      <w:ins w:id="48" w:author="Timothy Wilkins" w:date="2015-10-08T19:25:00Z">
        <w:r>
          <w:t>Data Collection Test Environment</w:t>
        </w:r>
      </w:ins>
    </w:p>
    <w:p w14:paraId="79900B78" w14:textId="487F28C0" w:rsidR="00540A29" w:rsidRDefault="00540A29" w:rsidP="00DE489A">
      <w:pPr>
        <w:pStyle w:val="Heading3"/>
        <w:rPr>
          <w:ins w:id="49" w:author="Timothy Wilkins" w:date="2015-10-08T19:24:00Z"/>
        </w:rPr>
        <w:pPrChange w:id="50" w:author="Timothy Wilkins" w:date="2015-10-08T19:25:00Z">
          <w:pPr>
            <w:pStyle w:val="Heading2"/>
          </w:pPr>
        </w:pPrChange>
      </w:pPr>
      <w:r w:rsidRPr="00540A29">
        <w:t>S</w:t>
      </w:r>
      <w:bookmarkEnd w:id="47"/>
      <w:r w:rsidR="0098548D">
        <w:t>oftware</w:t>
      </w:r>
    </w:p>
    <w:p w14:paraId="0AD293D5" w14:textId="760A65C6" w:rsidR="00DE489A" w:rsidRDefault="00817F4A" w:rsidP="00DE489A">
      <w:pPr>
        <w:rPr>
          <w:ins w:id="51" w:author="Timothy Wilkins" w:date="2015-10-08T19:31:00Z"/>
        </w:rPr>
        <w:pPrChange w:id="52" w:author="Timothy Wilkins" w:date="2015-10-08T19:24:00Z">
          <w:pPr>
            <w:pStyle w:val="Heading2"/>
          </w:pPr>
        </w:pPrChange>
      </w:pPr>
      <w:ins w:id="53" w:author="Timothy Wilkins" w:date="2015-10-08T19:27:00Z">
        <w:r>
          <w:tab/>
          <w:t xml:space="preserve">Tools to be used </w:t>
        </w:r>
      </w:ins>
      <w:ins w:id="54" w:author="Timothy Wilkins" w:date="2015-10-08T19:29:00Z">
        <w:r>
          <w:t xml:space="preserve">during testing of the data collection software </w:t>
        </w:r>
      </w:ins>
      <w:ins w:id="55" w:author="Timothy Wilkins" w:date="2015-10-08T19:31:00Z">
        <w:r w:rsidR="00170FE8">
          <w:t>are listed below. A detailed description of the tool, its intended use, where or who to get it from and any other relevant details are below.</w:t>
        </w:r>
      </w:ins>
    </w:p>
    <w:p w14:paraId="3A5BFD1F" w14:textId="4EC0A4AE" w:rsidR="00170FE8" w:rsidRDefault="00626C1A" w:rsidP="00170FE8">
      <w:pPr>
        <w:pStyle w:val="ListParagraph"/>
        <w:numPr>
          <w:ilvl w:val="0"/>
          <w:numId w:val="1"/>
        </w:numPr>
        <w:rPr>
          <w:ins w:id="56" w:author="Timothy Wilkins" w:date="2015-10-08T19:35:00Z"/>
        </w:rPr>
        <w:pPrChange w:id="57" w:author="Timothy Wilkins" w:date="2015-10-08T19:32:00Z">
          <w:pPr>
            <w:pStyle w:val="Heading2"/>
          </w:pPr>
        </w:pPrChange>
      </w:pPr>
      <w:ins w:id="58" w:author="Timothy Wilkins" w:date="2015-10-08T19:32:00Z">
        <w:r>
          <w:t>Visual Studio</w:t>
        </w:r>
      </w:ins>
      <w:ins w:id="59" w:author="Timothy Wilkins" w:date="2015-10-08T19:33:00Z">
        <w:r>
          <w:t xml:space="preserve"> (</w:t>
        </w:r>
        <w:proofErr w:type="spellStart"/>
        <w:r>
          <w:t>x.x.x</w:t>
        </w:r>
        <w:proofErr w:type="spellEnd"/>
        <w:r>
          <w:t>)</w:t>
        </w:r>
      </w:ins>
      <w:ins w:id="60" w:author="Timothy Wilkins" w:date="2015-10-08T19:32:00Z">
        <w:r>
          <w:t xml:space="preserve"> – This tool will be utilized for </w:t>
        </w:r>
      </w:ins>
      <w:ins w:id="61" w:author="Timothy Wilkins" w:date="2015-10-08T19:33:00Z">
        <w:r w:rsidR="007E64FC">
          <w:t>local development of the software, but also development and execution of unit tests</w:t>
        </w:r>
      </w:ins>
      <w:ins w:id="62" w:author="Timothy Wilkins" w:date="2015-10-08T19:34:00Z">
        <w:r w:rsidR="00DA7E7C">
          <w:t>.</w:t>
        </w:r>
        <w:r w:rsidR="00024D0B">
          <w:t xml:space="preserve"> Visual Studio </w:t>
        </w:r>
        <w:proofErr w:type="spellStart"/>
        <w:r w:rsidR="00024D0B">
          <w:t>x.x.x</w:t>
        </w:r>
        <w:proofErr w:type="spellEnd"/>
        <w:r w:rsidR="00024D0B">
          <w:t xml:space="preserve"> and the unit test plugin can be obtained here: *** </w:t>
        </w:r>
      </w:ins>
      <w:ins w:id="63" w:author="Timothy Wilkins" w:date="2015-10-08T19:35:00Z">
        <w:r w:rsidR="00024D0B">
          <w:t>and ***.</w:t>
        </w:r>
      </w:ins>
    </w:p>
    <w:p w14:paraId="0FABD96B" w14:textId="4A4F2B5F" w:rsidR="00636DF5" w:rsidRDefault="00C143BE" w:rsidP="00170FE8">
      <w:pPr>
        <w:pStyle w:val="ListParagraph"/>
        <w:numPr>
          <w:ilvl w:val="0"/>
          <w:numId w:val="1"/>
        </w:numPr>
        <w:rPr>
          <w:ins w:id="64" w:author="Timothy Wilkins" w:date="2015-10-08T19:36:00Z"/>
        </w:rPr>
        <w:pPrChange w:id="65" w:author="Timothy Wilkins" w:date="2015-10-08T19:32:00Z">
          <w:pPr>
            <w:pStyle w:val="Heading2"/>
          </w:pPr>
        </w:pPrChange>
      </w:pPr>
      <w:ins w:id="66" w:author="Timothy Wilkins" w:date="2015-10-08T19:35:00Z">
        <w:r>
          <w:t xml:space="preserve">Windows 7 </w:t>
        </w:r>
      </w:ins>
      <w:ins w:id="67" w:author="Timothy Wilkins" w:date="2015-10-08T19:36:00Z">
        <w:r>
          <w:t>–</w:t>
        </w:r>
      </w:ins>
      <w:ins w:id="68" w:author="Timothy Wilkins" w:date="2015-10-08T19:35:00Z">
        <w:r>
          <w:t xml:space="preserve"> This </w:t>
        </w:r>
      </w:ins>
      <w:ins w:id="69" w:author="Timothy Wilkins" w:date="2015-10-08T19:36:00Z">
        <w:r>
          <w:t>will be the developing OS</w:t>
        </w:r>
        <w:r w:rsidR="003165CF">
          <w:t xml:space="preserve">. </w:t>
        </w:r>
        <w:r w:rsidR="00B051E3">
          <w:t xml:space="preserve">All development and testing should be performed on this OS for this piece of software. </w:t>
        </w:r>
      </w:ins>
    </w:p>
    <w:p w14:paraId="55DFBA42" w14:textId="0638DE96" w:rsidR="001F36DC" w:rsidRDefault="00851369" w:rsidP="006C2C14">
      <w:pPr>
        <w:pStyle w:val="ListParagraph"/>
        <w:numPr>
          <w:ilvl w:val="0"/>
          <w:numId w:val="1"/>
        </w:numPr>
        <w:rPr>
          <w:ins w:id="70" w:author="Timothy Wilkins" w:date="2015-10-08T19:39:00Z"/>
        </w:rPr>
        <w:pPrChange w:id="71" w:author="Timothy Wilkins" w:date="2015-10-08T19:39:00Z">
          <w:pPr>
            <w:pStyle w:val="Heading2"/>
          </w:pPr>
        </w:pPrChange>
      </w:pPr>
      <w:proofErr w:type="spellStart"/>
      <w:ins w:id="72" w:author="Timothy Wilkins" w:date="2015-10-08T19:36:00Z">
        <w:r>
          <w:t>GitHub</w:t>
        </w:r>
        <w:proofErr w:type="spellEnd"/>
        <w:r>
          <w:t xml:space="preserve"> </w:t>
        </w:r>
      </w:ins>
      <w:ins w:id="73" w:author="Timothy Wilkins" w:date="2015-10-08T19:37:00Z">
        <w:r>
          <w:t>–</w:t>
        </w:r>
      </w:ins>
      <w:ins w:id="74" w:author="Timothy Wilkins" w:date="2015-10-08T19:36:00Z">
        <w:r>
          <w:t xml:space="preserve"> This is the repository software to be used to store all tests. </w:t>
        </w:r>
      </w:ins>
    </w:p>
    <w:p w14:paraId="2111C077" w14:textId="67D1EBFD" w:rsidR="00286677" w:rsidRPr="00DE489A" w:rsidRDefault="006C2C14" w:rsidP="00286677">
      <w:pPr>
        <w:pStyle w:val="ListParagraph"/>
        <w:numPr>
          <w:ilvl w:val="0"/>
          <w:numId w:val="1"/>
        </w:numPr>
        <w:rPr>
          <w:rPrChange w:id="75" w:author="Timothy Wilkins" w:date="2015-10-08T19:24:00Z">
            <w:rPr/>
          </w:rPrChange>
        </w:rPr>
        <w:pPrChange w:id="76" w:author="Timothy Wilkins" w:date="2015-10-08T19:40:00Z">
          <w:pPr>
            <w:pStyle w:val="Heading2"/>
          </w:pPr>
        </w:pPrChange>
      </w:pPr>
      <w:proofErr w:type="gramStart"/>
      <w:ins w:id="77" w:author="Timothy Wilkins" w:date="2015-10-08T19:39:00Z">
        <w:r>
          <w:t>Mock</w:t>
        </w:r>
        <w:proofErr w:type="gramEnd"/>
        <w:r>
          <w:t xml:space="preserve"> Database – This has not been decided upon yet, but there will need to be a mock database of some sort to test the data collection software against. </w:t>
        </w:r>
      </w:ins>
      <w:ins w:id="78" w:author="Timothy Wilkins" w:date="2015-10-08T19:42:00Z">
        <w:r w:rsidR="001E1159">
          <w:t>It</w:t>
        </w:r>
        <w:r w:rsidR="009437C7">
          <w:t xml:space="preserve"> will be the responsibility of the team to find or create</w:t>
        </w:r>
        <w:r w:rsidR="001E1159">
          <w:t xml:space="preserve"> this tool</w:t>
        </w:r>
        <w:r w:rsidR="009437C7">
          <w:t>.</w:t>
        </w:r>
      </w:ins>
    </w:p>
    <w:p w14:paraId="2614FE05" w14:textId="00FB2E81" w:rsidR="00540A29" w:rsidRDefault="0098548D" w:rsidP="00DE489A">
      <w:pPr>
        <w:pStyle w:val="Heading3"/>
        <w:rPr>
          <w:ins w:id="79" w:author="Timothy Wilkins" w:date="2015-10-08T19:40:00Z"/>
        </w:rPr>
        <w:pPrChange w:id="80" w:author="Timothy Wilkins" w:date="2015-10-08T19:25:00Z">
          <w:pPr>
            <w:pStyle w:val="Heading2"/>
          </w:pPr>
        </w:pPrChange>
      </w:pPr>
      <w:r>
        <w:t>Hardware and Firmware</w:t>
      </w:r>
    </w:p>
    <w:p w14:paraId="5856F6F5" w14:textId="03AC66C5" w:rsidR="001D6A1E" w:rsidRDefault="001D6A1E" w:rsidP="001D6A1E">
      <w:pPr>
        <w:rPr>
          <w:ins w:id="81" w:author="Timothy Wilkins" w:date="2015-10-08T19:41:00Z"/>
        </w:rPr>
        <w:pPrChange w:id="82" w:author="Timothy Wilkins" w:date="2015-10-08T19:40:00Z">
          <w:pPr>
            <w:pStyle w:val="Heading2"/>
          </w:pPr>
        </w:pPrChange>
      </w:pPr>
      <w:ins w:id="83" w:author="Timothy Wilkins" w:date="2015-10-08T19:40:00Z">
        <w:r>
          <w:tab/>
        </w:r>
      </w:ins>
      <w:ins w:id="84" w:author="Timothy Wilkins" w:date="2015-10-08T19:41:00Z">
        <w:r w:rsidR="0089090A">
          <w:t xml:space="preserve">Hardware to be used during testing of </w:t>
        </w:r>
        <w:r w:rsidR="001B13E8">
          <w:t>the data collection software is</w:t>
        </w:r>
        <w:r w:rsidR="0089090A">
          <w:t xml:space="preserve"> listed below.</w:t>
        </w:r>
        <w:r w:rsidR="00285048">
          <w:t xml:space="preserve"> </w:t>
        </w:r>
        <w:r w:rsidR="003044D5">
          <w:t xml:space="preserve"> A detailed description of the hardware, its intended use, where or who to get it from and any other relevant details are below.</w:t>
        </w:r>
      </w:ins>
    </w:p>
    <w:p w14:paraId="01FDB42A" w14:textId="7F231C43" w:rsidR="009437C7" w:rsidRDefault="00FC0F3B" w:rsidP="00D641B9">
      <w:pPr>
        <w:pStyle w:val="ListParagraph"/>
        <w:numPr>
          <w:ilvl w:val="0"/>
          <w:numId w:val="2"/>
        </w:numPr>
        <w:rPr>
          <w:ins w:id="85" w:author="Timothy Wilkins" w:date="2015-10-08T19:44:00Z"/>
        </w:rPr>
        <w:pPrChange w:id="86" w:author="Timothy Wilkins" w:date="2015-10-08T19:43:00Z">
          <w:pPr>
            <w:pStyle w:val="Heading2"/>
          </w:pPr>
        </w:pPrChange>
      </w:pPr>
      <w:ins w:id="87" w:author="Timothy Wilkins" w:date="2015-10-08T19:43:00Z">
        <w:r>
          <w:t>PC – a PC will be required for testing. This will be the responsibility each team member to provide for himself.</w:t>
        </w:r>
      </w:ins>
    </w:p>
    <w:p w14:paraId="6EE7CEC3" w14:textId="03A0A408" w:rsidR="001B13E8" w:rsidRPr="001D6A1E" w:rsidRDefault="001371F9" w:rsidP="00D92FBA">
      <w:pPr>
        <w:pStyle w:val="ListParagraph"/>
        <w:numPr>
          <w:ilvl w:val="0"/>
          <w:numId w:val="2"/>
        </w:numPr>
        <w:rPr>
          <w:rPrChange w:id="88" w:author="Timothy Wilkins" w:date="2015-10-08T19:40:00Z">
            <w:rPr/>
          </w:rPrChange>
        </w:rPr>
        <w:pPrChange w:id="89" w:author="Timothy Wilkins" w:date="2015-10-08T19:50:00Z">
          <w:pPr>
            <w:pStyle w:val="Heading2"/>
          </w:pPr>
        </w:pPrChange>
      </w:pPr>
      <w:ins w:id="90" w:author="Timothy Wilkins" w:date="2015-10-08T19:44:00Z">
        <w:r>
          <w:t xml:space="preserve">Internet Connection – an </w:t>
        </w:r>
        <w:proofErr w:type="gramStart"/>
        <w:r>
          <w:t>internet</w:t>
        </w:r>
        <w:proofErr w:type="gramEnd"/>
        <w:r>
          <w:t xml:space="preserve"> connection will be required for saving and retrieving the tests. It is also the responsibility of each team member to provide this for </w:t>
        </w:r>
      </w:ins>
      <w:ins w:id="91" w:author="Timothy Wilkins" w:date="2015-10-08T19:45:00Z">
        <w:r>
          <w:t>himself</w:t>
        </w:r>
      </w:ins>
      <w:ins w:id="92" w:author="Timothy Wilkins" w:date="2015-10-08T19:44:00Z">
        <w:r>
          <w:t xml:space="preserve">. </w:t>
        </w:r>
      </w:ins>
    </w:p>
    <w:p w14:paraId="0E61D060" w14:textId="0D42B882" w:rsidR="00540A29" w:rsidRDefault="0098548D" w:rsidP="00DE489A">
      <w:pPr>
        <w:pStyle w:val="Heading3"/>
        <w:rPr>
          <w:ins w:id="93" w:author="Timothy Wilkins" w:date="2015-10-08T19:46:00Z"/>
        </w:rPr>
        <w:pPrChange w:id="94" w:author="Timothy Wilkins" w:date="2015-10-08T19:25:00Z">
          <w:pPr>
            <w:pStyle w:val="Heading2"/>
          </w:pPr>
        </w:pPrChange>
      </w:pPr>
      <w:r>
        <w:t>Other Materials</w:t>
      </w:r>
    </w:p>
    <w:p w14:paraId="2D6C60FE" w14:textId="559D2ABA" w:rsidR="001B13E8" w:rsidRDefault="001B13E8" w:rsidP="001B13E8">
      <w:pPr>
        <w:rPr>
          <w:ins w:id="95" w:author="Timothy Wilkins" w:date="2015-10-08T19:46:00Z"/>
        </w:rPr>
      </w:pPr>
      <w:ins w:id="96" w:author="Timothy Wilkins" w:date="2015-10-08T19:46:00Z">
        <w:r>
          <w:tab/>
          <w:t>Any other materials to be used during testing of the data collection software are listed below. A detailed description of the material, its intended use, where or who to get it from and any other relevant details are below.</w:t>
        </w:r>
      </w:ins>
    </w:p>
    <w:p w14:paraId="2AA41D6E" w14:textId="23288807" w:rsidR="00D92FBA" w:rsidRPr="001B13E8" w:rsidRDefault="00174F05" w:rsidP="00D92FBA">
      <w:pPr>
        <w:pStyle w:val="ListParagraph"/>
        <w:numPr>
          <w:ilvl w:val="0"/>
          <w:numId w:val="3"/>
        </w:numPr>
        <w:rPr>
          <w:rPrChange w:id="97" w:author="Timothy Wilkins" w:date="2015-10-08T19:46:00Z">
            <w:rPr/>
          </w:rPrChange>
        </w:rPr>
        <w:pPrChange w:id="98" w:author="Timothy Wilkins" w:date="2015-10-08T19:50:00Z">
          <w:pPr>
            <w:pStyle w:val="Heading2"/>
          </w:pPr>
        </w:pPrChange>
      </w:pPr>
      <w:ins w:id="99" w:author="Timothy Wilkins" w:date="2015-10-08T19:48:00Z">
        <w:r>
          <w:t>Mock patient data –</w:t>
        </w:r>
        <w:r w:rsidR="001730A1">
          <w:t xml:space="preserve"> </w:t>
        </w:r>
      </w:ins>
      <w:ins w:id="100" w:author="Timothy Wilkins" w:date="2015-10-08T19:49:00Z">
        <w:r w:rsidR="001730A1">
          <w:t xml:space="preserve">This is made up data that can be </w:t>
        </w:r>
      </w:ins>
      <w:ins w:id="101" w:author="Timothy Wilkins" w:date="2015-10-08T19:50:00Z">
        <w:r w:rsidR="001730A1">
          <w:t>imbedded</w:t>
        </w:r>
      </w:ins>
      <w:ins w:id="102" w:author="Timothy Wilkins" w:date="2015-10-08T19:49:00Z">
        <w:r w:rsidR="001730A1">
          <w:t xml:space="preserve"> </w:t>
        </w:r>
      </w:ins>
      <w:ins w:id="103" w:author="Timothy Wilkins" w:date="2015-10-08T19:50:00Z">
        <w:r w:rsidR="001730A1">
          <w:t xml:space="preserve">in the tests for automation purposes. </w:t>
        </w:r>
      </w:ins>
      <w:ins w:id="104" w:author="Timothy Wilkins" w:date="2015-10-08T19:48:00Z">
        <w:r w:rsidR="001730A1">
          <w:t>T</w:t>
        </w:r>
        <w:r>
          <w:t xml:space="preserve">his is to be provided by the team. </w:t>
        </w:r>
      </w:ins>
    </w:p>
    <w:p w14:paraId="59839C16" w14:textId="341299C1" w:rsidR="00540A29" w:rsidRPr="00540A29" w:rsidRDefault="0098548D" w:rsidP="00DE489A">
      <w:pPr>
        <w:pStyle w:val="Heading3"/>
        <w:pPrChange w:id="105" w:author="Timothy Wilkins" w:date="2015-10-08T19:25:00Z">
          <w:pPr>
            <w:pStyle w:val="Heading2"/>
          </w:pPr>
        </w:pPrChange>
      </w:pPr>
      <w:r>
        <w:t>Proprietary Nature, Acquirer’s Rights, and Licensing</w:t>
      </w:r>
    </w:p>
    <w:p w14:paraId="2907CE16" w14:textId="48A146DF" w:rsidR="00540A29" w:rsidRDefault="0098548D" w:rsidP="00DE489A">
      <w:pPr>
        <w:pStyle w:val="Heading3"/>
        <w:rPr>
          <w:ins w:id="106" w:author="Timothy Wilkins" w:date="2015-10-08T19:50:00Z"/>
        </w:rPr>
        <w:pPrChange w:id="107" w:author="Timothy Wilkins" w:date="2015-10-08T19:25:00Z">
          <w:pPr>
            <w:pStyle w:val="Heading2"/>
          </w:pPr>
        </w:pPrChange>
      </w:pPr>
      <w:r>
        <w:t>Installation, Testing, and Control</w:t>
      </w:r>
    </w:p>
    <w:p w14:paraId="64CAD392" w14:textId="77777777" w:rsidR="00085A27" w:rsidRPr="00085A27" w:rsidRDefault="00085A27" w:rsidP="00085A27">
      <w:pPr>
        <w:rPr>
          <w:rPrChange w:id="108" w:author="Timothy Wilkins" w:date="2015-10-08T19:50:00Z">
            <w:rPr/>
          </w:rPrChange>
        </w:rPr>
        <w:pPrChange w:id="109" w:author="Timothy Wilkins" w:date="2015-10-08T19:50:00Z">
          <w:pPr>
            <w:pStyle w:val="Heading2"/>
          </w:pPr>
        </w:pPrChange>
      </w:pPr>
      <w:bookmarkStart w:id="110" w:name="_GoBack"/>
      <w:bookmarkEnd w:id="110"/>
    </w:p>
    <w:p w14:paraId="2B79F085" w14:textId="1CB4615D" w:rsidR="00540A29" w:rsidRPr="00540A29" w:rsidRDefault="0098548D" w:rsidP="00DE489A">
      <w:pPr>
        <w:pStyle w:val="Heading3"/>
        <w:pPrChange w:id="111" w:author="Timothy Wilkins" w:date="2015-10-08T19:25:00Z">
          <w:pPr>
            <w:pStyle w:val="Heading2"/>
          </w:pPr>
        </w:pPrChange>
      </w:pPr>
      <w:r>
        <w:t>Participating Organizations</w:t>
      </w:r>
    </w:p>
    <w:p w14:paraId="000CDF95" w14:textId="636038ED" w:rsidR="00540A29" w:rsidRDefault="0098548D" w:rsidP="00DE489A">
      <w:pPr>
        <w:pStyle w:val="Heading3"/>
        <w:pPrChange w:id="112" w:author="Timothy Wilkins" w:date="2015-10-08T19:25:00Z">
          <w:pPr>
            <w:pStyle w:val="Heading2"/>
          </w:pPr>
        </w:pPrChange>
      </w:pPr>
      <w:r>
        <w:t>Personnel</w:t>
      </w:r>
    </w:p>
    <w:p w14:paraId="270419D8" w14:textId="03A510A5" w:rsidR="0098548D" w:rsidRDefault="0098548D" w:rsidP="00DE489A">
      <w:pPr>
        <w:pStyle w:val="Heading3"/>
        <w:pPrChange w:id="113" w:author="Timothy Wilkins" w:date="2015-10-08T19:25:00Z">
          <w:pPr>
            <w:pStyle w:val="Heading2"/>
          </w:pPr>
        </w:pPrChange>
      </w:pPr>
      <w:r>
        <w:t>Orientation Plan</w:t>
      </w:r>
    </w:p>
    <w:p w14:paraId="7D74C48B" w14:textId="6E7C3F10" w:rsidR="0098548D" w:rsidRPr="0098548D" w:rsidRDefault="0098548D" w:rsidP="00DE489A">
      <w:pPr>
        <w:pStyle w:val="Heading3"/>
        <w:pPrChange w:id="114" w:author="Timothy Wilkins" w:date="2015-10-08T19:25:00Z">
          <w:pPr>
            <w:pStyle w:val="Heading2"/>
          </w:pPr>
        </w:pPrChange>
      </w:pPr>
      <w:r>
        <w:t xml:space="preserve">Tests to be </w:t>
      </w:r>
      <w:proofErr w:type="gramStart"/>
      <w:r>
        <w:t>Performed</w:t>
      </w:r>
      <w:proofErr w:type="gramEnd"/>
    </w:p>
    <w:p w14:paraId="08EA12A0" w14:textId="77777777" w:rsidR="00540A29" w:rsidRPr="00540A29" w:rsidRDefault="00540A29" w:rsidP="00540A29"/>
    <w:p w14:paraId="16D94026" w14:textId="03022853" w:rsidR="00540A29" w:rsidRPr="00540A29" w:rsidRDefault="0098548D" w:rsidP="007F43E6">
      <w:pPr>
        <w:pStyle w:val="Heading1"/>
      </w:pPr>
      <w:r>
        <w:t>Test Identification</w:t>
      </w:r>
    </w:p>
    <w:p w14:paraId="277E9F88" w14:textId="6AAC0DDC" w:rsidR="00540A29" w:rsidRDefault="0098548D" w:rsidP="007F43E6">
      <w:pPr>
        <w:pStyle w:val="Heading2"/>
      </w:pPr>
      <w:r>
        <w:t>General Information</w:t>
      </w:r>
    </w:p>
    <w:p w14:paraId="7CFF56A6" w14:textId="47A5A5E6" w:rsidR="0098548D" w:rsidRDefault="0098548D" w:rsidP="0098548D">
      <w:pPr>
        <w:pStyle w:val="Heading3"/>
      </w:pPr>
      <w:r>
        <w:t>Test Levels</w:t>
      </w:r>
    </w:p>
    <w:p w14:paraId="659CB3AB" w14:textId="2A20581F" w:rsidR="0098548D" w:rsidRDefault="0098548D" w:rsidP="0098548D">
      <w:pPr>
        <w:pStyle w:val="Heading3"/>
      </w:pPr>
      <w:r>
        <w:t>Test Classes</w:t>
      </w:r>
    </w:p>
    <w:p w14:paraId="38DA4F48" w14:textId="22D45273" w:rsidR="0098548D" w:rsidRDefault="0098548D" w:rsidP="0098548D">
      <w:pPr>
        <w:pStyle w:val="Heading3"/>
      </w:pPr>
      <w:r>
        <w:t>General Test Conditions</w:t>
      </w:r>
    </w:p>
    <w:p w14:paraId="35E1645F" w14:textId="32888C6B" w:rsidR="0098548D" w:rsidRDefault="0098548D" w:rsidP="0098548D">
      <w:pPr>
        <w:pStyle w:val="Heading3"/>
      </w:pPr>
      <w:r>
        <w:t>Test Progression</w:t>
      </w:r>
    </w:p>
    <w:p w14:paraId="466BD99F" w14:textId="3B7FAEAD" w:rsidR="0098548D" w:rsidRPr="0098548D" w:rsidRDefault="0098548D" w:rsidP="0098548D">
      <w:pPr>
        <w:pStyle w:val="Heading3"/>
      </w:pPr>
      <w:r>
        <w:t>Data Recording, Reduction, and Analysis</w:t>
      </w:r>
    </w:p>
    <w:p w14:paraId="3FBAEEC1" w14:textId="42E119C3" w:rsidR="00540A29" w:rsidRDefault="0098548D" w:rsidP="007F43E6">
      <w:pPr>
        <w:pStyle w:val="Heading2"/>
      </w:pPr>
      <w:r>
        <w:t>Planned Tests</w:t>
      </w:r>
    </w:p>
    <w:p w14:paraId="05DB232D" w14:textId="12E53D86" w:rsidR="0098548D" w:rsidRDefault="0098548D" w:rsidP="0098548D">
      <w:pPr>
        <w:pStyle w:val="Heading3"/>
      </w:pPr>
      <w:r>
        <w:t xml:space="preserve">Items to be </w:t>
      </w:r>
      <w:proofErr w:type="gramStart"/>
      <w:r>
        <w:t>Tested</w:t>
      </w:r>
      <w:proofErr w:type="gramEnd"/>
    </w:p>
    <w:p w14:paraId="50A63251" w14:textId="7F75E6F6" w:rsidR="0098548D" w:rsidRPr="0098548D" w:rsidRDefault="0098548D" w:rsidP="0098548D">
      <w:pPr>
        <w:pStyle w:val="Heading3"/>
      </w:pPr>
      <w:r>
        <w:t>Project-unique Identifier of a Test</w:t>
      </w:r>
    </w:p>
    <w:p w14:paraId="01663B48" w14:textId="77777777" w:rsidR="00540A29" w:rsidRDefault="00540A29" w:rsidP="007F43E6">
      <w:pPr>
        <w:pStyle w:val="Heading1"/>
      </w:pPr>
      <w:bookmarkStart w:id="115" w:name="_Toc305256853"/>
      <w:r w:rsidRPr="00540A29">
        <w:t>Test Schedule</w:t>
      </w:r>
      <w:bookmarkEnd w:id="115"/>
    </w:p>
    <w:p w14:paraId="49FCF27A" w14:textId="77777777" w:rsidR="007F43E6" w:rsidRPr="007F43E6" w:rsidRDefault="007F43E6" w:rsidP="007F43E6"/>
    <w:p w14:paraId="07EF0A71" w14:textId="2E90056E" w:rsidR="00540A29" w:rsidRDefault="0098548D" w:rsidP="007F43E6">
      <w:pPr>
        <w:pStyle w:val="Heading1"/>
      </w:pPr>
      <w:r>
        <w:t>Requirements Traceability</w:t>
      </w:r>
    </w:p>
    <w:p w14:paraId="595BB733" w14:textId="6D645613" w:rsidR="0098548D" w:rsidRDefault="0098548D" w:rsidP="0098548D">
      <w:pPr>
        <w:pStyle w:val="Heading1"/>
      </w:pPr>
      <w:r>
        <w:t>Notes</w:t>
      </w:r>
    </w:p>
    <w:p w14:paraId="3F8E6E6D" w14:textId="60215A50" w:rsidR="00540A29" w:rsidRDefault="0098548D" w:rsidP="0098548D">
      <w:pPr>
        <w:pStyle w:val="Heading1"/>
      </w:pPr>
      <w:r>
        <w:t>Annexes</w:t>
      </w:r>
    </w:p>
    <w:p w14:paraId="562F29A2" w14:textId="77777777" w:rsidR="00540A29" w:rsidRPr="00540A29" w:rsidRDefault="00540A29" w:rsidP="00540A29"/>
    <w:p w14:paraId="6A5D041D" w14:textId="77777777" w:rsidR="00540A29" w:rsidRPr="00540A29" w:rsidRDefault="00540A29" w:rsidP="007F43E6">
      <w:pPr>
        <w:pStyle w:val="Heading1"/>
      </w:pPr>
      <w:bookmarkStart w:id="116" w:name="_Toc305256871"/>
      <w:r w:rsidRPr="00540A29">
        <w:t>Risks</w:t>
      </w:r>
      <w:bookmarkEnd w:id="116"/>
    </w:p>
    <w:p w14:paraId="0D73CBB1" w14:textId="77777777" w:rsidR="00540A29" w:rsidRPr="00540A29" w:rsidRDefault="00540A29" w:rsidP="007F43E6">
      <w:pPr>
        <w:pStyle w:val="Heading2"/>
      </w:pPr>
      <w:bookmarkStart w:id="117" w:name="_Toc305256872"/>
      <w:r w:rsidRPr="00540A29">
        <w:t>Schedule</w:t>
      </w:r>
      <w:bookmarkEnd w:id="117"/>
    </w:p>
    <w:p w14:paraId="2E5A0225" w14:textId="77777777" w:rsidR="007F43E6" w:rsidRPr="007F43E6" w:rsidRDefault="00540A29" w:rsidP="007F43E6">
      <w:pPr>
        <w:pStyle w:val="Heading2"/>
      </w:pPr>
      <w:bookmarkStart w:id="118" w:name="_Toc305256873"/>
      <w:r w:rsidRPr="00540A29">
        <w:t>Technical</w:t>
      </w:r>
      <w:bookmarkEnd w:id="118"/>
    </w:p>
    <w:p w14:paraId="4E110BCC" w14:textId="77777777" w:rsidR="007F43E6" w:rsidRPr="007F43E6" w:rsidRDefault="00540A29" w:rsidP="007F43E6">
      <w:pPr>
        <w:pStyle w:val="Heading2"/>
      </w:pPr>
      <w:bookmarkStart w:id="119" w:name="_Toc305256874"/>
      <w:r w:rsidRPr="00540A29">
        <w:t>Management</w:t>
      </w:r>
      <w:bookmarkEnd w:id="119"/>
    </w:p>
    <w:p w14:paraId="7EFE8073" w14:textId="77777777" w:rsidR="007F43E6" w:rsidRPr="007F43E6" w:rsidRDefault="00540A29" w:rsidP="007F43E6">
      <w:pPr>
        <w:pStyle w:val="Heading2"/>
      </w:pPr>
      <w:bookmarkStart w:id="120" w:name="_Toc305256875"/>
      <w:r w:rsidRPr="00540A29">
        <w:t>Personnel</w:t>
      </w:r>
      <w:bookmarkEnd w:id="120"/>
    </w:p>
    <w:p w14:paraId="0492B8D6" w14:textId="77777777" w:rsidR="007F43E6" w:rsidRPr="007F43E6" w:rsidRDefault="00540A29" w:rsidP="007F43E6">
      <w:pPr>
        <w:pStyle w:val="Heading2"/>
      </w:pPr>
      <w:bookmarkStart w:id="121" w:name="_Toc305256876"/>
      <w:r w:rsidRPr="00540A29">
        <w:t>Requirements</w:t>
      </w:r>
      <w:bookmarkEnd w:id="121"/>
    </w:p>
    <w:p w14:paraId="00B42DAE" w14:textId="77777777" w:rsidR="00540A29" w:rsidRDefault="00540A29" w:rsidP="00540A29">
      <w:pPr>
        <w:pStyle w:val="Heading1"/>
      </w:pPr>
      <w:bookmarkStart w:id="122" w:name="_Toc305256879"/>
      <w:r w:rsidRPr="00540A29">
        <w:t>Approvals</w:t>
      </w:r>
      <w:bookmarkEnd w:id="122"/>
    </w:p>
    <w:p w14:paraId="1B49102E" w14:textId="77777777" w:rsidR="007F43E6" w:rsidRPr="007F43E6" w:rsidRDefault="007F43E6" w:rsidP="007F43E6"/>
    <w:sectPr w:rsidR="007F43E6" w:rsidRPr="007F43E6" w:rsidSect="006766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imothy Wilkins" w:date="2015-10-08T19:02:00Z" w:initials="TW">
    <w:p w14:paraId="4253D040" w14:textId="6C69D4DE" w:rsidR="00085A27" w:rsidRDefault="00085A27">
      <w:pPr>
        <w:pStyle w:val="CommentText"/>
      </w:pPr>
      <w:r>
        <w:rPr>
          <w:rStyle w:val="CommentReference"/>
        </w:rPr>
        <w:annotationRef/>
      </w:r>
      <w:r>
        <w:t>We can change this. Just wanted something as a place holder.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5BA"/>
    <w:multiLevelType w:val="hybridMultilevel"/>
    <w:tmpl w:val="C9CE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C1CB9"/>
    <w:multiLevelType w:val="hybridMultilevel"/>
    <w:tmpl w:val="458A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F5A20"/>
    <w:multiLevelType w:val="hybridMultilevel"/>
    <w:tmpl w:val="88C4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633"/>
    <w:rsid w:val="00024D0B"/>
    <w:rsid w:val="00085A27"/>
    <w:rsid w:val="001371F9"/>
    <w:rsid w:val="00170FE8"/>
    <w:rsid w:val="001730A1"/>
    <w:rsid w:val="00174F05"/>
    <w:rsid w:val="001B13E8"/>
    <w:rsid w:val="001D6A1E"/>
    <w:rsid w:val="001E1159"/>
    <w:rsid w:val="001F36DC"/>
    <w:rsid w:val="00215118"/>
    <w:rsid w:val="00236633"/>
    <w:rsid w:val="00285048"/>
    <w:rsid w:val="00286677"/>
    <w:rsid w:val="00294AD7"/>
    <w:rsid w:val="002F4442"/>
    <w:rsid w:val="003044D5"/>
    <w:rsid w:val="003165CF"/>
    <w:rsid w:val="003E35F7"/>
    <w:rsid w:val="0045465B"/>
    <w:rsid w:val="00484ACE"/>
    <w:rsid w:val="004D3669"/>
    <w:rsid w:val="00540A29"/>
    <w:rsid w:val="005B6629"/>
    <w:rsid w:val="00626C1A"/>
    <w:rsid w:val="00636DF5"/>
    <w:rsid w:val="00657478"/>
    <w:rsid w:val="006766EC"/>
    <w:rsid w:val="006963FC"/>
    <w:rsid w:val="006C2C14"/>
    <w:rsid w:val="00765E94"/>
    <w:rsid w:val="007E64FC"/>
    <w:rsid w:val="007F43E6"/>
    <w:rsid w:val="00817F4A"/>
    <w:rsid w:val="00851369"/>
    <w:rsid w:val="00855F45"/>
    <w:rsid w:val="0089090A"/>
    <w:rsid w:val="008A6496"/>
    <w:rsid w:val="008B136A"/>
    <w:rsid w:val="009437C7"/>
    <w:rsid w:val="0098548D"/>
    <w:rsid w:val="00AF03BF"/>
    <w:rsid w:val="00B051E3"/>
    <w:rsid w:val="00B67514"/>
    <w:rsid w:val="00C143BE"/>
    <w:rsid w:val="00C549DC"/>
    <w:rsid w:val="00D5038F"/>
    <w:rsid w:val="00D641B9"/>
    <w:rsid w:val="00D92FBA"/>
    <w:rsid w:val="00D978A9"/>
    <w:rsid w:val="00DA7E7C"/>
    <w:rsid w:val="00DE489A"/>
    <w:rsid w:val="00EF47D3"/>
    <w:rsid w:val="00F0700B"/>
    <w:rsid w:val="00FB0BF4"/>
    <w:rsid w:val="00FC0F3B"/>
    <w:rsid w:val="00FF4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03C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0A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48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6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6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0A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0A2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F43E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F43E6"/>
    <w:pPr>
      <w:spacing w:before="120"/>
    </w:pPr>
    <w:rPr>
      <w:b/>
    </w:rPr>
  </w:style>
  <w:style w:type="paragraph" w:styleId="TOC2">
    <w:name w:val="toc 2"/>
    <w:basedOn w:val="Normal"/>
    <w:next w:val="Normal"/>
    <w:autoRedefine/>
    <w:uiPriority w:val="39"/>
    <w:unhideWhenUsed/>
    <w:rsid w:val="007F43E6"/>
    <w:pPr>
      <w:ind w:left="240"/>
    </w:pPr>
    <w:rPr>
      <w:b/>
      <w:sz w:val="22"/>
      <w:szCs w:val="22"/>
    </w:rPr>
  </w:style>
  <w:style w:type="paragraph" w:styleId="BalloonText">
    <w:name w:val="Balloon Text"/>
    <w:basedOn w:val="Normal"/>
    <w:link w:val="BalloonTextChar"/>
    <w:uiPriority w:val="99"/>
    <w:semiHidden/>
    <w:unhideWhenUsed/>
    <w:rsid w:val="007F43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3E6"/>
    <w:rPr>
      <w:rFonts w:ascii="Lucida Grande" w:hAnsi="Lucida Grande" w:cs="Lucida Grande"/>
      <w:sz w:val="18"/>
      <w:szCs w:val="18"/>
    </w:rPr>
  </w:style>
  <w:style w:type="paragraph" w:styleId="TOC3">
    <w:name w:val="toc 3"/>
    <w:basedOn w:val="Normal"/>
    <w:next w:val="Normal"/>
    <w:autoRedefine/>
    <w:uiPriority w:val="39"/>
    <w:semiHidden/>
    <w:unhideWhenUsed/>
    <w:rsid w:val="007F43E6"/>
    <w:pPr>
      <w:ind w:left="480"/>
    </w:pPr>
    <w:rPr>
      <w:sz w:val="22"/>
      <w:szCs w:val="22"/>
    </w:rPr>
  </w:style>
  <w:style w:type="paragraph" w:styleId="TOC4">
    <w:name w:val="toc 4"/>
    <w:basedOn w:val="Normal"/>
    <w:next w:val="Normal"/>
    <w:autoRedefine/>
    <w:uiPriority w:val="39"/>
    <w:semiHidden/>
    <w:unhideWhenUsed/>
    <w:rsid w:val="007F43E6"/>
    <w:pPr>
      <w:ind w:left="720"/>
    </w:pPr>
    <w:rPr>
      <w:sz w:val="20"/>
      <w:szCs w:val="20"/>
    </w:rPr>
  </w:style>
  <w:style w:type="paragraph" w:styleId="TOC5">
    <w:name w:val="toc 5"/>
    <w:basedOn w:val="Normal"/>
    <w:next w:val="Normal"/>
    <w:autoRedefine/>
    <w:uiPriority w:val="39"/>
    <w:semiHidden/>
    <w:unhideWhenUsed/>
    <w:rsid w:val="007F43E6"/>
    <w:pPr>
      <w:ind w:left="960"/>
    </w:pPr>
    <w:rPr>
      <w:sz w:val="20"/>
      <w:szCs w:val="20"/>
    </w:rPr>
  </w:style>
  <w:style w:type="paragraph" w:styleId="TOC6">
    <w:name w:val="toc 6"/>
    <w:basedOn w:val="Normal"/>
    <w:next w:val="Normal"/>
    <w:autoRedefine/>
    <w:uiPriority w:val="39"/>
    <w:semiHidden/>
    <w:unhideWhenUsed/>
    <w:rsid w:val="007F43E6"/>
    <w:pPr>
      <w:ind w:left="1200"/>
    </w:pPr>
    <w:rPr>
      <w:sz w:val="20"/>
      <w:szCs w:val="20"/>
    </w:rPr>
  </w:style>
  <w:style w:type="paragraph" w:styleId="TOC7">
    <w:name w:val="toc 7"/>
    <w:basedOn w:val="Normal"/>
    <w:next w:val="Normal"/>
    <w:autoRedefine/>
    <w:uiPriority w:val="39"/>
    <w:semiHidden/>
    <w:unhideWhenUsed/>
    <w:rsid w:val="007F43E6"/>
    <w:pPr>
      <w:ind w:left="1440"/>
    </w:pPr>
    <w:rPr>
      <w:sz w:val="20"/>
      <w:szCs w:val="20"/>
    </w:rPr>
  </w:style>
  <w:style w:type="paragraph" w:styleId="TOC8">
    <w:name w:val="toc 8"/>
    <w:basedOn w:val="Normal"/>
    <w:next w:val="Normal"/>
    <w:autoRedefine/>
    <w:uiPriority w:val="39"/>
    <w:semiHidden/>
    <w:unhideWhenUsed/>
    <w:rsid w:val="007F43E6"/>
    <w:pPr>
      <w:ind w:left="1680"/>
    </w:pPr>
    <w:rPr>
      <w:sz w:val="20"/>
      <w:szCs w:val="20"/>
    </w:rPr>
  </w:style>
  <w:style w:type="paragraph" w:styleId="TOC9">
    <w:name w:val="toc 9"/>
    <w:basedOn w:val="Normal"/>
    <w:next w:val="Normal"/>
    <w:autoRedefine/>
    <w:uiPriority w:val="39"/>
    <w:semiHidden/>
    <w:unhideWhenUsed/>
    <w:rsid w:val="007F43E6"/>
    <w:pPr>
      <w:ind w:left="1920"/>
    </w:pPr>
    <w:rPr>
      <w:sz w:val="20"/>
      <w:szCs w:val="20"/>
    </w:rPr>
  </w:style>
  <w:style w:type="character" w:customStyle="1" w:styleId="Heading3Char">
    <w:name w:val="Heading 3 Char"/>
    <w:basedOn w:val="DefaultParagraphFont"/>
    <w:link w:val="Heading3"/>
    <w:uiPriority w:val="9"/>
    <w:rsid w:val="009854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94AD7"/>
    <w:rPr>
      <w:sz w:val="18"/>
      <w:szCs w:val="18"/>
    </w:rPr>
  </w:style>
  <w:style w:type="paragraph" w:styleId="CommentText">
    <w:name w:val="annotation text"/>
    <w:basedOn w:val="Normal"/>
    <w:link w:val="CommentTextChar"/>
    <w:uiPriority w:val="99"/>
    <w:semiHidden/>
    <w:unhideWhenUsed/>
    <w:rsid w:val="00294AD7"/>
  </w:style>
  <w:style w:type="character" w:customStyle="1" w:styleId="CommentTextChar">
    <w:name w:val="Comment Text Char"/>
    <w:basedOn w:val="DefaultParagraphFont"/>
    <w:link w:val="CommentText"/>
    <w:uiPriority w:val="99"/>
    <w:semiHidden/>
    <w:rsid w:val="00294AD7"/>
  </w:style>
  <w:style w:type="paragraph" w:styleId="CommentSubject">
    <w:name w:val="annotation subject"/>
    <w:basedOn w:val="CommentText"/>
    <w:next w:val="CommentText"/>
    <w:link w:val="CommentSubjectChar"/>
    <w:uiPriority w:val="99"/>
    <w:semiHidden/>
    <w:unhideWhenUsed/>
    <w:rsid w:val="00294AD7"/>
    <w:rPr>
      <w:b/>
      <w:bCs/>
      <w:sz w:val="20"/>
      <w:szCs w:val="20"/>
    </w:rPr>
  </w:style>
  <w:style w:type="character" w:customStyle="1" w:styleId="CommentSubjectChar">
    <w:name w:val="Comment Subject Char"/>
    <w:basedOn w:val="CommentTextChar"/>
    <w:link w:val="CommentSubject"/>
    <w:uiPriority w:val="99"/>
    <w:semiHidden/>
    <w:rsid w:val="00294AD7"/>
    <w:rPr>
      <w:b/>
      <w:bCs/>
      <w:sz w:val="20"/>
      <w:szCs w:val="20"/>
    </w:rPr>
  </w:style>
  <w:style w:type="paragraph" w:styleId="ListParagraph">
    <w:name w:val="List Paragraph"/>
    <w:basedOn w:val="Normal"/>
    <w:uiPriority w:val="34"/>
    <w:qFormat/>
    <w:rsid w:val="00170F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A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0A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48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6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63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0A2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0A2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F43E6"/>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F43E6"/>
    <w:pPr>
      <w:spacing w:before="120"/>
    </w:pPr>
    <w:rPr>
      <w:b/>
    </w:rPr>
  </w:style>
  <w:style w:type="paragraph" w:styleId="TOC2">
    <w:name w:val="toc 2"/>
    <w:basedOn w:val="Normal"/>
    <w:next w:val="Normal"/>
    <w:autoRedefine/>
    <w:uiPriority w:val="39"/>
    <w:unhideWhenUsed/>
    <w:rsid w:val="007F43E6"/>
    <w:pPr>
      <w:ind w:left="240"/>
    </w:pPr>
    <w:rPr>
      <w:b/>
      <w:sz w:val="22"/>
      <w:szCs w:val="22"/>
    </w:rPr>
  </w:style>
  <w:style w:type="paragraph" w:styleId="BalloonText">
    <w:name w:val="Balloon Text"/>
    <w:basedOn w:val="Normal"/>
    <w:link w:val="BalloonTextChar"/>
    <w:uiPriority w:val="99"/>
    <w:semiHidden/>
    <w:unhideWhenUsed/>
    <w:rsid w:val="007F43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3E6"/>
    <w:rPr>
      <w:rFonts w:ascii="Lucida Grande" w:hAnsi="Lucida Grande" w:cs="Lucida Grande"/>
      <w:sz w:val="18"/>
      <w:szCs w:val="18"/>
    </w:rPr>
  </w:style>
  <w:style w:type="paragraph" w:styleId="TOC3">
    <w:name w:val="toc 3"/>
    <w:basedOn w:val="Normal"/>
    <w:next w:val="Normal"/>
    <w:autoRedefine/>
    <w:uiPriority w:val="39"/>
    <w:semiHidden/>
    <w:unhideWhenUsed/>
    <w:rsid w:val="007F43E6"/>
    <w:pPr>
      <w:ind w:left="480"/>
    </w:pPr>
    <w:rPr>
      <w:sz w:val="22"/>
      <w:szCs w:val="22"/>
    </w:rPr>
  </w:style>
  <w:style w:type="paragraph" w:styleId="TOC4">
    <w:name w:val="toc 4"/>
    <w:basedOn w:val="Normal"/>
    <w:next w:val="Normal"/>
    <w:autoRedefine/>
    <w:uiPriority w:val="39"/>
    <w:semiHidden/>
    <w:unhideWhenUsed/>
    <w:rsid w:val="007F43E6"/>
    <w:pPr>
      <w:ind w:left="720"/>
    </w:pPr>
    <w:rPr>
      <w:sz w:val="20"/>
      <w:szCs w:val="20"/>
    </w:rPr>
  </w:style>
  <w:style w:type="paragraph" w:styleId="TOC5">
    <w:name w:val="toc 5"/>
    <w:basedOn w:val="Normal"/>
    <w:next w:val="Normal"/>
    <w:autoRedefine/>
    <w:uiPriority w:val="39"/>
    <w:semiHidden/>
    <w:unhideWhenUsed/>
    <w:rsid w:val="007F43E6"/>
    <w:pPr>
      <w:ind w:left="960"/>
    </w:pPr>
    <w:rPr>
      <w:sz w:val="20"/>
      <w:szCs w:val="20"/>
    </w:rPr>
  </w:style>
  <w:style w:type="paragraph" w:styleId="TOC6">
    <w:name w:val="toc 6"/>
    <w:basedOn w:val="Normal"/>
    <w:next w:val="Normal"/>
    <w:autoRedefine/>
    <w:uiPriority w:val="39"/>
    <w:semiHidden/>
    <w:unhideWhenUsed/>
    <w:rsid w:val="007F43E6"/>
    <w:pPr>
      <w:ind w:left="1200"/>
    </w:pPr>
    <w:rPr>
      <w:sz w:val="20"/>
      <w:szCs w:val="20"/>
    </w:rPr>
  </w:style>
  <w:style w:type="paragraph" w:styleId="TOC7">
    <w:name w:val="toc 7"/>
    <w:basedOn w:val="Normal"/>
    <w:next w:val="Normal"/>
    <w:autoRedefine/>
    <w:uiPriority w:val="39"/>
    <w:semiHidden/>
    <w:unhideWhenUsed/>
    <w:rsid w:val="007F43E6"/>
    <w:pPr>
      <w:ind w:left="1440"/>
    </w:pPr>
    <w:rPr>
      <w:sz w:val="20"/>
      <w:szCs w:val="20"/>
    </w:rPr>
  </w:style>
  <w:style w:type="paragraph" w:styleId="TOC8">
    <w:name w:val="toc 8"/>
    <w:basedOn w:val="Normal"/>
    <w:next w:val="Normal"/>
    <w:autoRedefine/>
    <w:uiPriority w:val="39"/>
    <w:semiHidden/>
    <w:unhideWhenUsed/>
    <w:rsid w:val="007F43E6"/>
    <w:pPr>
      <w:ind w:left="1680"/>
    </w:pPr>
    <w:rPr>
      <w:sz w:val="20"/>
      <w:szCs w:val="20"/>
    </w:rPr>
  </w:style>
  <w:style w:type="paragraph" w:styleId="TOC9">
    <w:name w:val="toc 9"/>
    <w:basedOn w:val="Normal"/>
    <w:next w:val="Normal"/>
    <w:autoRedefine/>
    <w:uiPriority w:val="39"/>
    <w:semiHidden/>
    <w:unhideWhenUsed/>
    <w:rsid w:val="007F43E6"/>
    <w:pPr>
      <w:ind w:left="1920"/>
    </w:pPr>
    <w:rPr>
      <w:sz w:val="20"/>
      <w:szCs w:val="20"/>
    </w:rPr>
  </w:style>
  <w:style w:type="character" w:customStyle="1" w:styleId="Heading3Char">
    <w:name w:val="Heading 3 Char"/>
    <w:basedOn w:val="DefaultParagraphFont"/>
    <w:link w:val="Heading3"/>
    <w:uiPriority w:val="9"/>
    <w:rsid w:val="0098548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94AD7"/>
    <w:rPr>
      <w:sz w:val="18"/>
      <w:szCs w:val="18"/>
    </w:rPr>
  </w:style>
  <w:style w:type="paragraph" w:styleId="CommentText">
    <w:name w:val="annotation text"/>
    <w:basedOn w:val="Normal"/>
    <w:link w:val="CommentTextChar"/>
    <w:uiPriority w:val="99"/>
    <w:semiHidden/>
    <w:unhideWhenUsed/>
    <w:rsid w:val="00294AD7"/>
  </w:style>
  <w:style w:type="character" w:customStyle="1" w:styleId="CommentTextChar">
    <w:name w:val="Comment Text Char"/>
    <w:basedOn w:val="DefaultParagraphFont"/>
    <w:link w:val="CommentText"/>
    <w:uiPriority w:val="99"/>
    <w:semiHidden/>
    <w:rsid w:val="00294AD7"/>
  </w:style>
  <w:style w:type="paragraph" w:styleId="CommentSubject">
    <w:name w:val="annotation subject"/>
    <w:basedOn w:val="CommentText"/>
    <w:next w:val="CommentText"/>
    <w:link w:val="CommentSubjectChar"/>
    <w:uiPriority w:val="99"/>
    <w:semiHidden/>
    <w:unhideWhenUsed/>
    <w:rsid w:val="00294AD7"/>
    <w:rPr>
      <w:b/>
      <w:bCs/>
      <w:sz w:val="20"/>
      <w:szCs w:val="20"/>
    </w:rPr>
  </w:style>
  <w:style w:type="character" w:customStyle="1" w:styleId="CommentSubjectChar">
    <w:name w:val="Comment Subject Char"/>
    <w:basedOn w:val="CommentTextChar"/>
    <w:link w:val="CommentSubject"/>
    <w:uiPriority w:val="99"/>
    <w:semiHidden/>
    <w:rsid w:val="00294AD7"/>
    <w:rPr>
      <w:b/>
      <w:bCs/>
      <w:sz w:val="20"/>
      <w:szCs w:val="20"/>
    </w:rPr>
  </w:style>
  <w:style w:type="paragraph" w:styleId="ListParagraph">
    <w:name w:val="List Paragraph"/>
    <w:basedOn w:val="Normal"/>
    <w:uiPriority w:val="34"/>
    <w:qFormat/>
    <w:rsid w:val="0017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00076-4D1B-C248-9F28-EE0CD46C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1449</Words>
  <Characters>8262</Characters>
  <Application>Microsoft Macintosh Word</Application>
  <DocSecurity>0</DocSecurity>
  <Lines>68</Lines>
  <Paragraphs>19</Paragraphs>
  <ScaleCrop>false</ScaleCrop>
  <Company/>
  <LinksUpToDate>false</LinksUpToDate>
  <CharactersWithSpaces>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Ryan Wilkins</dc:creator>
  <cp:keywords/>
  <dc:description/>
  <cp:lastModifiedBy>Timothy Wilkins</cp:lastModifiedBy>
  <cp:revision>49</cp:revision>
  <dcterms:created xsi:type="dcterms:W3CDTF">2015-09-30T23:11:00Z</dcterms:created>
  <dcterms:modified xsi:type="dcterms:W3CDTF">2015-10-09T00:51:00Z</dcterms:modified>
</cp:coreProperties>
</file>